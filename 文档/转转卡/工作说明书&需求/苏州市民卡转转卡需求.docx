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47C" w:rsidRDefault="00173ED1" w:rsidP="00F5568F">
      <w:pPr>
        <w:spacing w:beforeLines="50" w:before="156" w:afterLines="50" w:after="156"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苏州市民卡转转卡需求</w:t>
      </w:r>
    </w:p>
    <w:p w:rsidR="0086647C" w:rsidRDefault="00173ED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转转卡作为苏州市民卡公司</w:t>
      </w:r>
      <w:r>
        <w:rPr>
          <w:rFonts w:hint="eastAsia"/>
          <w:sz w:val="24"/>
        </w:rPr>
        <w:t>2017</w:t>
      </w:r>
      <w:r>
        <w:rPr>
          <w:rFonts w:hint="eastAsia"/>
          <w:sz w:val="24"/>
        </w:rPr>
        <w:t>年度年终重点项目，计划在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18</w:t>
      </w:r>
      <w:r>
        <w:rPr>
          <w:rFonts w:hint="eastAsia"/>
          <w:sz w:val="24"/>
        </w:rPr>
        <w:t>日对外发布。要求在本年度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日具备上线条件。</w:t>
      </w:r>
    </w:p>
    <w:p w:rsidR="0086647C" w:rsidRDefault="00173ED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现对项目的总体需求描述如下：</w:t>
      </w:r>
    </w:p>
    <w:p w:rsidR="0086647C" w:rsidRDefault="0086647C">
      <w:pPr>
        <w:spacing w:line="360" w:lineRule="auto"/>
        <w:rPr>
          <w:sz w:val="24"/>
        </w:rPr>
      </w:pPr>
    </w:p>
    <w:p w:rsidR="0086647C" w:rsidRDefault="00173ED1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一、转转</w:t>
      </w:r>
      <w:proofErr w:type="gramStart"/>
      <w:r>
        <w:rPr>
          <w:rFonts w:hint="eastAsia"/>
          <w:b/>
          <w:bCs/>
          <w:sz w:val="24"/>
        </w:rPr>
        <w:t>卡总体</w:t>
      </w:r>
      <w:proofErr w:type="gramEnd"/>
      <w:ins w:id="0" w:author="smk" w:date="2017-10-30T17:12:00Z">
        <w:r>
          <w:rPr>
            <w:rFonts w:hint="eastAsia"/>
            <w:b/>
            <w:bCs/>
            <w:sz w:val="24"/>
          </w:rPr>
          <w:t>规则</w:t>
        </w:r>
      </w:ins>
      <w:r>
        <w:rPr>
          <w:rFonts w:hint="eastAsia"/>
          <w:b/>
          <w:bCs/>
          <w:sz w:val="24"/>
        </w:rPr>
        <w:t>：</w:t>
      </w:r>
    </w:p>
    <w:p w:rsidR="0086647C" w:rsidRDefault="00173ED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用户可以通过旅游局的微信、网站、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购买，也可以从市民卡的微信、网站、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购买；</w:t>
      </w:r>
    </w:p>
    <w:p w:rsidR="0086647C" w:rsidRDefault="00173ED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购买后，会有</w:t>
      </w:r>
      <w:r w:rsidRPr="009E2719">
        <w:rPr>
          <w:rFonts w:hint="eastAsia"/>
          <w:b/>
          <w:bCs/>
          <w:sz w:val="24"/>
        </w:rPr>
        <w:t>总体有效期</w:t>
      </w:r>
      <w:r>
        <w:rPr>
          <w:rFonts w:hint="eastAsia"/>
          <w:sz w:val="24"/>
        </w:rPr>
        <w:t>（比如：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个月），超出该有效期即使购买了不开通也不能使用；</w:t>
      </w:r>
    </w:p>
    <w:p w:rsidR="0086647C" w:rsidRDefault="00173ED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购买后，需要绑定身份信息才能使用；</w:t>
      </w:r>
    </w:p>
    <w:p w:rsidR="0086647C" w:rsidRDefault="00173ED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4. </w:t>
      </w:r>
      <w:r>
        <w:rPr>
          <w:rFonts w:hint="eastAsia"/>
          <w:sz w:val="24"/>
        </w:rPr>
        <w:t>用户绑定身份信息后，去景点首次使用</w:t>
      </w:r>
      <w:commentRangeStart w:id="1"/>
      <w:r>
        <w:rPr>
          <w:rFonts w:hint="eastAsia"/>
          <w:sz w:val="24"/>
        </w:rPr>
        <w:t>套餐</w:t>
      </w:r>
      <w:commentRangeEnd w:id="1"/>
      <w:r w:rsidR="00933C2F">
        <w:rPr>
          <w:rStyle w:val="a5"/>
        </w:rPr>
        <w:commentReference w:id="1"/>
      </w:r>
      <w:r>
        <w:rPr>
          <w:rFonts w:hint="eastAsia"/>
          <w:sz w:val="24"/>
        </w:rPr>
        <w:t>后，开始计时（例如</w:t>
      </w:r>
      <w:r>
        <w:rPr>
          <w:rFonts w:hint="eastAsia"/>
          <w:sz w:val="24"/>
        </w:rPr>
        <w:t>24</w:t>
      </w:r>
      <w:r>
        <w:rPr>
          <w:rFonts w:hint="eastAsia"/>
          <w:sz w:val="24"/>
        </w:rPr>
        <w:t>小时、</w:t>
      </w:r>
      <w:r>
        <w:rPr>
          <w:rFonts w:hint="eastAsia"/>
          <w:sz w:val="24"/>
        </w:rPr>
        <w:t>48</w:t>
      </w:r>
      <w:r>
        <w:rPr>
          <w:rFonts w:hint="eastAsia"/>
          <w:sz w:val="24"/>
        </w:rPr>
        <w:t>小时过期）；</w:t>
      </w:r>
    </w:p>
    <w:p w:rsidR="0086647C" w:rsidRDefault="00173ED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5. </w:t>
      </w:r>
      <w:r>
        <w:rPr>
          <w:rFonts w:hint="eastAsia"/>
          <w:sz w:val="24"/>
        </w:rPr>
        <w:t>在上述期限内，每张卡单个景点只能使用一次；</w:t>
      </w:r>
    </w:p>
    <w:p w:rsidR="0086647C" w:rsidRDefault="00173ED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6. </w:t>
      </w:r>
      <w:r>
        <w:rPr>
          <w:rFonts w:hint="eastAsia"/>
          <w:sz w:val="24"/>
        </w:rPr>
        <w:t>用户可以在同一张卡上反复办理，但同一张</w:t>
      </w:r>
      <w:proofErr w:type="gramStart"/>
      <w:r>
        <w:rPr>
          <w:rFonts w:hint="eastAsia"/>
          <w:sz w:val="24"/>
        </w:rPr>
        <w:t>卡存在</w:t>
      </w:r>
      <w:proofErr w:type="gramEnd"/>
      <w:r>
        <w:rPr>
          <w:rFonts w:hint="eastAsia"/>
          <w:sz w:val="24"/>
        </w:rPr>
        <w:t>有效的</w:t>
      </w:r>
      <w:proofErr w:type="gramStart"/>
      <w:r>
        <w:rPr>
          <w:rFonts w:hint="eastAsia"/>
          <w:sz w:val="24"/>
        </w:rPr>
        <w:t>套餐未</w:t>
      </w:r>
      <w:proofErr w:type="gramEnd"/>
      <w:r>
        <w:rPr>
          <w:rFonts w:hint="eastAsia"/>
          <w:sz w:val="24"/>
        </w:rPr>
        <w:t>使用完的不允许再次开通；如果需要重新开通，则按照未办理的流程重新办理；</w:t>
      </w:r>
    </w:p>
    <w:p w:rsidR="0086647C" w:rsidRDefault="00173ED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7. </w:t>
      </w:r>
      <w:ins w:id="2" w:author="smk" w:date="2017-10-30T17:12:00Z">
        <w:r>
          <w:rPr>
            <w:rFonts w:hint="eastAsia"/>
            <w:sz w:val="24"/>
          </w:rPr>
          <w:t>办理期：</w:t>
        </w:r>
      </w:ins>
      <w:r>
        <w:rPr>
          <w:rFonts w:hint="eastAsia"/>
          <w:sz w:val="24"/>
        </w:rPr>
        <w:t>全年办理；</w:t>
      </w:r>
    </w:p>
    <w:p w:rsidR="0086647C" w:rsidRPr="00933C2F" w:rsidRDefault="0086647C">
      <w:pPr>
        <w:spacing w:line="360" w:lineRule="auto"/>
        <w:rPr>
          <w:sz w:val="24"/>
        </w:rPr>
      </w:pPr>
    </w:p>
    <w:p w:rsidR="0086647C" w:rsidRDefault="00173ED1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二、流程：</w:t>
      </w:r>
    </w:p>
    <w:p w:rsidR="0086647C" w:rsidRDefault="00173ED1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A. </w:t>
      </w:r>
      <w:r>
        <w:rPr>
          <w:rFonts w:hint="eastAsia"/>
          <w:b/>
          <w:bCs/>
          <w:sz w:val="24"/>
        </w:rPr>
        <w:t>购买：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用户通过</w:t>
      </w:r>
      <w:r>
        <w:rPr>
          <w:rFonts w:hint="eastAsia"/>
          <w:b/>
          <w:bCs/>
          <w:sz w:val="24"/>
        </w:rPr>
        <w:t>H5</w:t>
      </w:r>
      <w:r>
        <w:rPr>
          <w:rFonts w:hint="eastAsia"/>
          <w:b/>
          <w:bCs/>
          <w:sz w:val="24"/>
        </w:rPr>
        <w:t>，申购分为以下几个</w:t>
      </w:r>
    </w:p>
    <w:p w:rsidR="0086647C" w:rsidRDefault="00173ED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1) </w:t>
      </w:r>
      <w:r>
        <w:rPr>
          <w:rFonts w:hint="eastAsia"/>
          <w:sz w:val="24"/>
        </w:rPr>
        <w:t>用户无卡，直接填写身份信息及照片，选择</w:t>
      </w:r>
      <w:r w:rsidRPr="009E2719">
        <w:rPr>
          <w:rFonts w:hint="eastAsia"/>
          <w:b/>
          <w:bCs/>
          <w:sz w:val="24"/>
        </w:rPr>
        <w:t>快递</w:t>
      </w:r>
      <w:r>
        <w:rPr>
          <w:rFonts w:hint="eastAsia"/>
          <w:sz w:val="24"/>
        </w:rPr>
        <w:t>，我们</w:t>
      </w:r>
      <w:ins w:id="3" w:author="smk" w:date="2017-10-30T17:16:00Z">
        <w:r>
          <w:rPr>
            <w:rFonts w:hint="eastAsia"/>
            <w:sz w:val="24"/>
          </w:rPr>
          <w:t>小额</w:t>
        </w:r>
      </w:ins>
      <w:r>
        <w:rPr>
          <w:rFonts w:hint="eastAsia"/>
          <w:sz w:val="24"/>
        </w:rPr>
        <w:t>后台制卡后发货；无卡的订单需要增加卡费，快递的需要增加</w:t>
      </w:r>
      <w:commentRangeStart w:id="4"/>
      <w:r>
        <w:rPr>
          <w:rFonts w:hint="eastAsia"/>
          <w:sz w:val="24"/>
        </w:rPr>
        <w:t>快递费</w:t>
      </w:r>
      <w:commentRangeEnd w:id="4"/>
      <w:r w:rsidR="00FD7E64">
        <w:rPr>
          <w:rStyle w:val="a5"/>
        </w:rPr>
        <w:commentReference w:id="4"/>
      </w:r>
      <w:r>
        <w:rPr>
          <w:rFonts w:hint="eastAsia"/>
          <w:sz w:val="24"/>
        </w:rPr>
        <w:t>；</w:t>
      </w:r>
    </w:p>
    <w:p w:rsidR="0086647C" w:rsidRDefault="00173ED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2) </w:t>
      </w:r>
      <w:r>
        <w:rPr>
          <w:rFonts w:hint="eastAsia"/>
          <w:sz w:val="24"/>
        </w:rPr>
        <w:t>用户无卡，直接填写身份信息及照片，选择</w:t>
      </w:r>
      <w:commentRangeStart w:id="5"/>
      <w:r w:rsidRPr="009E2719">
        <w:rPr>
          <w:rFonts w:hint="eastAsia"/>
          <w:b/>
          <w:bCs/>
          <w:sz w:val="24"/>
        </w:rPr>
        <w:t>到取</w:t>
      </w:r>
      <w:commentRangeEnd w:id="5"/>
      <w:r w:rsidR="006C0BD8">
        <w:rPr>
          <w:rStyle w:val="a5"/>
        </w:rPr>
        <w:commentReference w:id="5"/>
      </w:r>
      <w:r>
        <w:rPr>
          <w:rFonts w:hint="eastAsia"/>
          <w:sz w:val="24"/>
        </w:rPr>
        <w:t>（到景点</w:t>
      </w:r>
      <w:r>
        <w:rPr>
          <w:rFonts w:hint="eastAsia"/>
          <w:sz w:val="24"/>
        </w:rPr>
        <w:t>POS</w:t>
      </w:r>
      <w:r>
        <w:rPr>
          <w:rFonts w:hint="eastAsia"/>
          <w:sz w:val="24"/>
        </w:rPr>
        <w:t>取卡），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需要</w:t>
      </w:r>
      <w:del w:id="6" w:author="smk" w:date="2017-10-31T09:37:00Z">
        <w:r>
          <w:rPr>
            <w:rFonts w:hint="eastAsia"/>
            <w:sz w:val="24"/>
          </w:rPr>
          <w:delText>生成</w:delText>
        </w:r>
      </w:del>
      <w:ins w:id="7" w:author="smk" w:date="2017-10-31T09:37:00Z">
        <w:r>
          <w:rPr>
            <w:rFonts w:hint="eastAsia"/>
            <w:sz w:val="24"/>
          </w:rPr>
          <w:t>从小额后台获取</w:t>
        </w:r>
      </w:ins>
      <w:commentRangeStart w:id="8"/>
      <w:r>
        <w:rPr>
          <w:rFonts w:hint="eastAsia"/>
          <w:sz w:val="24"/>
        </w:rPr>
        <w:t>取件码</w:t>
      </w:r>
      <w:commentRangeEnd w:id="8"/>
      <w:r w:rsidR="001E5ACD">
        <w:rPr>
          <w:rStyle w:val="a5"/>
        </w:rPr>
        <w:commentReference w:id="8"/>
      </w:r>
      <w:r>
        <w:rPr>
          <w:rFonts w:hint="eastAsia"/>
          <w:sz w:val="24"/>
        </w:rPr>
        <w:t>（短信推送）；无卡的订单需要增加卡费；</w:t>
      </w:r>
    </w:p>
    <w:p w:rsidR="0086647C" w:rsidRDefault="00173ED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3) </w:t>
      </w:r>
      <w:r>
        <w:rPr>
          <w:rFonts w:hint="eastAsia"/>
          <w:sz w:val="24"/>
        </w:rPr>
        <w:t>用户有卡，直接填写身份信息及照片，开通；</w:t>
      </w:r>
    </w:p>
    <w:p w:rsidR="0086647C" w:rsidRDefault="00173ED1">
      <w:pPr>
        <w:spacing w:line="360" w:lineRule="auto"/>
        <w:rPr>
          <w:ins w:id="9" w:author="bwd" w:date="2017-10-30T14:35:00Z"/>
          <w:sz w:val="24"/>
        </w:rPr>
      </w:pPr>
      <w:r>
        <w:rPr>
          <w:rFonts w:hint="eastAsia"/>
          <w:sz w:val="24"/>
        </w:rPr>
        <w:t xml:space="preserve">4) </w:t>
      </w:r>
      <w:r>
        <w:rPr>
          <w:rFonts w:hint="eastAsia"/>
          <w:sz w:val="24"/>
        </w:rPr>
        <w:t>用户有卡，选择购买</w:t>
      </w:r>
      <w:commentRangeStart w:id="10"/>
      <w:r>
        <w:rPr>
          <w:rFonts w:hint="eastAsia"/>
          <w:sz w:val="24"/>
        </w:rPr>
        <w:t>兑换码</w:t>
      </w:r>
      <w:commentRangeEnd w:id="10"/>
      <w:r w:rsidR="00196341">
        <w:rPr>
          <w:rStyle w:val="a5"/>
        </w:rPr>
        <w:commentReference w:id="10"/>
      </w:r>
      <w:r>
        <w:rPr>
          <w:rFonts w:hint="eastAsia"/>
          <w:sz w:val="24"/>
        </w:rPr>
        <w:t>（类似休闲年卡的兑换卡、充值卡），不在</w:t>
      </w:r>
      <w:r>
        <w:rPr>
          <w:rFonts w:hint="eastAsia"/>
          <w:sz w:val="24"/>
        </w:rPr>
        <w:t>H5</w:t>
      </w:r>
      <w:r>
        <w:rPr>
          <w:rFonts w:hint="eastAsia"/>
          <w:sz w:val="24"/>
        </w:rPr>
        <w:t>实现，改在商城购买即可；</w:t>
      </w:r>
    </w:p>
    <w:p w:rsidR="0086647C" w:rsidRDefault="00173ED1">
      <w:pPr>
        <w:spacing w:line="360" w:lineRule="auto"/>
        <w:rPr>
          <w:sz w:val="24"/>
        </w:rPr>
      </w:pPr>
      <w:ins w:id="11" w:author="bwd" w:date="2017-10-30T14:35:00Z">
        <w:r>
          <w:rPr>
            <w:rFonts w:hint="eastAsia"/>
            <w:sz w:val="24"/>
          </w:rPr>
          <w:t xml:space="preserve">5) </w:t>
        </w:r>
        <w:r>
          <w:rPr>
            <w:rFonts w:hint="eastAsia"/>
            <w:sz w:val="24"/>
          </w:rPr>
          <w:t>用户无卡，选择购买兑换码和市民卡主卡，在商城购买</w:t>
        </w:r>
      </w:ins>
      <w:ins w:id="12" w:author="bwd" w:date="2017-10-30T14:36:00Z">
        <w:r>
          <w:rPr>
            <w:rFonts w:hint="eastAsia"/>
            <w:sz w:val="24"/>
          </w:rPr>
          <w:t>实现。</w:t>
        </w:r>
      </w:ins>
    </w:p>
    <w:p w:rsidR="0086647C" w:rsidRDefault="00173ED1">
      <w:pPr>
        <w:spacing w:line="360" w:lineRule="auto"/>
        <w:rPr>
          <w:ins w:id="13" w:author="bwd" w:date="2017-10-30T15:20:00Z"/>
          <w:sz w:val="24"/>
        </w:rPr>
      </w:pPr>
      <w:r>
        <w:rPr>
          <w:rFonts w:hint="eastAsia"/>
          <w:sz w:val="24"/>
        </w:rPr>
        <w:lastRenderedPageBreak/>
        <w:t>注：因用户可以购买兑换卡，故用户在</w:t>
      </w:r>
      <w:r>
        <w:rPr>
          <w:rFonts w:hint="eastAsia"/>
          <w:sz w:val="24"/>
        </w:rPr>
        <w:t>H5</w:t>
      </w:r>
      <w:r>
        <w:rPr>
          <w:rFonts w:hint="eastAsia"/>
          <w:sz w:val="24"/>
        </w:rPr>
        <w:t>支付时，除支付宝</w:t>
      </w:r>
      <w:proofErr w:type="gramStart"/>
      <w:r>
        <w:rPr>
          <w:rFonts w:hint="eastAsia"/>
          <w:sz w:val="24"/>
        </w:rPr>
        <w:t>及微信外</w:t>
      </w:r>
      <w:proofErr w:type="gramEnd"/>
      <w:r>
        <w:rPr>
          <w:rFonts w:hint="eastAsia"/>
          <w:sz w:val="24"/>
        </w:rPr>
        <w:t>，还可以使用</w:t>
      </w:r>
      <w:proofErr w:type="gramStart"/>
      <w:r>
        <w:rPr>
          <w:rFonts w:hint="eastAsia"/>
          <w:sz w:val="24"/>
        </w:rPr>
        <w:t>兑换卡</w:t>
      </w:r>
      <w:proofErr w:type="gramEnd"/>
      <w:r>
        <w:rPr>
          <w:rFonts w:hint="eastAsia"/>
          <w:sz w:val="24"/>
        </w:rPr>
        <w:t>支付；</w:t>
      </w:r>
      <w:ins w:id="14" w:author="bwd" w:date="2017-10-30T14:06:00Z">
        <w:r>
          <w:rPr>
            <w:rFonts w:hint="eastAsia"/>
            <w:sz w:val="24"/>
          </w:rPr>
          <w:t>支付时，要支持</w:t>
        </w:r>
        <w:commentRangeStart w:id="15"/>
        <w:r>
          <w:rPr>
            <w:rFonts w:hint="eastAsia"/>
            <w:sz w:val="24"/>
          </w:rPr>
          <w:t>优惠券</w:t>
        </w:r>
      </w:ins>
      <w:commentRangeEnd w:id="15"/>
      <w:r w:rsidR="00B23EC7">
        <w:rPr>
          <w:rStyle w:val="a5"/>
        </w:rPr>
        <w:commentReference w:id="15"/>
      </w:r>
      <w:ins w:id="16" w:author="bwd" w:date="2017-10-30T14:06:00Z">
        <w:r>
          <w:rPr>
            <w:rFonts w:hint="eastAsia"/>
            <w:sz w:val="24"/>
          </w:rPr>
          <w:t>。系统记账金额要</w:t>
        </w:r>
        <w:bookmarkStart w:id="17" w:name="_GoBack"/>
        <w:bookmarkEnd w:id="17"/>
        <w:r>
          <w:rPr>
            <w:rFonts w:hint="eastAsia"/>
            <w:sz w:val="24"/>
          </w:rPr>
          <w:t>区分总额、实收、优惠金额。</w:t>
        </w:r>
      </w:ins>
    </w:p>
    <w:p w:rsidR="0086647C" w:rsidRDefault="0086647C">
      <w:pPr>
        <w:spacing w:line="360" w:lineRule="auto"/>
        <w:rPr>
          <w:ins w:id="18" w:author="bwd" w:date="2017-10-30T15:20:00Z"/>
          <w:sz w:val="24"/>
        </w:rPr>
      </w:pPr>
    </w:p>
    <w:p w:rsidR="0086647C" w:rsidRDefault="00173ED1">
      <w:pPr>
        <w:spacing w:line="360" w:lineRule="auto"/>
        <w:rPr>
          <w:sz w:val="24"/>
        </w:rPr>
      </w:pPr>
      <w:ins w:id="19" w:author="bwd" w:date="2017-10-30T15:20:00Z">
        <w:r>
          <w:rPr>
            <w:rFonts w:hint="eastAsia"/>
            <w:sz w:val="24"/>
          </w:rPr>
          <w:t>在无卡购买</w:t>
        </w:r>
      </w:ins>
      <w:ins w:id="20" w:author="smk" w:date="2017-10-30T17:15:00Z">
        <w:r>
          <w:rPr>
            <w:rFonts w:hint="eastAsia"/>
            <w:sz w:val="24"/>
          </w:rPr>
          <w:t>并快递</w:t>
        </w:r>
      </w:ins>
      <w:ins w:id="21" w:author="bwd" w:date="2017-10-30T15:20:00Z">
        <w:r>
          <w:rPr>
            <w:rFonts w:hint="eastAsia"/>
            <w:sz w:val="24"/>
          </w:rPr>
          <w:t>的客户（</w:t>
        </w:r>
      </w:ins>
      <w:ins w:id="22" w:author="bwd" w:date="2017-10-30T15:21:00Z">
        <w:r>
          <w:rPr>
            <w:rFonts w:hint="eastAsia"/>
            <w:sz w:val="24"/>
          </w:rPr>
          <w:t>上述</w:t>
        </w:r>
        <w:r>
          <w:rPr>
            <w:rFonts w:hint="eastAsia"/>
            <w:sz w:val="24"/>
          </w:rPr>
          <w:t>1</w:t>
        </w:r>
        <w:del w:id="23" w:author="smk" w:date="2017-10-30T17:14:00Z">
          <w:r>
            <w:rPr>
              <w:rFonts w:hint="eastAsia"/>
              <w:sz w:val="24"/>
            </w:rPr>
            <w:delText>、</w:delText>
          </w:r>
          <w:r>
            <w:rPr>
              <w:rFonts w:hint="eastAsia"/>
              <w:sz w:val="24"/>
            </w:rPr>
            <w:delText>2</w:delText>
          </w:r>
          <w:r>
            <w:rPr>
              <w:rFonts w:hint="eastAsia"/>
              <w:sz w:val="24"/>
            </w:rPr>
            <w:delText>两个</w:delText>
          </w:r>
        </w:del>
        <w:r>
          <w:rPr>
            <w:rFonts w:hint="eastAsia"/>
            <w:sz w:val="24"/>
          </w:rPr>
          <w:t>流程</w:t>
        </w:r>
      </w:ins>
      <w:ins w:id="24" w:author="bwd" w:date="2017-10-30T15:20:00Z">
        <w:r>
          <w:rPr>
            <w:rFonts w:hint="eastAsia"/>
            <w:sz w:val="24"/>
          </w:rPr>
          <w:t>），</w:t>
        </w:r>
      </w:ins>
      <w:ins w:id="25" w:author="bwd" w:date="2017-10-30T15:21:00Z">
        <w:r>
          <w:rPr>
            <w:rFonts w:hint="eastAsia"/>
            <w:sz w:val="24"/>
          </w:rPr>
          <w:t>需要</w:t>
        </w:r>
      </w:ins>
      <w:ins w:id="26" w:author="bwd" w:date="2017-10-30T15:20:00Z">
        <w:r>
          <w:rPr>
            <w:rFonts w:hint="eastAsia"/>
            <w:sz w:val="24"/>
          </w:rPr>
          <w:t>增加一个选项</w:t>
        </w:r>
      </w:ins>
      <w:ins w:id="27" w:author="bwd" w:date="2017-10-30T15:21:00Z">
        <w:r>
          <w:rPr>
            <w:rFonts w:hint="eastAsia"/>
            <w:sz w:val="24"/>
          </w:rPr>
          <w:t>“</w:t>
        </w:r>
        <w:commentRangeStart w:id="28"/>
        <w:r>
          <w:rPr>
            <w:rFonts w:hint="eastAsia"/>
            <w:sz w:val="24"/>
          </w:rPr>
          <w:t>充值金额</w:t>
        </w:r>
      </w:ins>
      <w:commentRangeEnd w:id="28"/>
      <w:r w:rsidR="00AD46F7">
        <w:rPr>
          <w:rStyle w:val="a5"/>
        </w:rPr>
        <w:commentReference w:id="28"/>
      </w:r>
      <w:ins w:id="29" w:author="bwd" w:date="2017-10-30T15:21:00Z">
        <w:r>
          <w:rPr>
            <w:rFonts w:hint="eastAsia"/>
            <w:sz w:val="24"/>
          </w:rPr>
          <w:t>”</w:t>
        </w:r>
      </w:ins>
      <w:ins w:id="30" w:author="bwd" w:date="2017-10-30T15:20:00Z">
        <w:r>
          <w:rPr>
            <w:rFonts w:hint="eastAsia"/>
            <w:sz w:val="24"/>
          </w:rPr>
          <w:t>。这个金额考虑用</w:t>
        </w:r>
        <w:r>
          <w:rPr>
            <w:rFonts w:hint="eastAsia"/>
            <w:sz w:val="24"/>
          </w:rPr>
          <w:t>10</w:t>
        </w:r>
        <w:r>
          <w:rPr>
            <w:rFonts w:hint="eastAsia"/>
            <w:sz w:val="24"/>
          </w:rPr>
          <w:t>，</w:t>
        </w:r>
        <w:r>
          <w:rPr>
            <w:rFonts w:hint="eastAsia"/>
            <w:sz w:val="24"/>
          </w:rPr>
          <w:t>20</w:t>
        </w:r>
        <w:r>
          <w:rPr>
            <w:rFonts w:hint="eastAsia"/>
            <w:sz w:val="24"/>
          </w:rPr>
          <w:t>，</w:t>
        </w:r>
        <w:r>
          <w:rPr>
            <w:rFonts w:hint="eastAsia"/>
            <w:sz w:val="24"/>
          </w:rPr>
          <w:t>30</w:t>
        </w:r>
        <w:r>
          <w:rPr>
            <w:rFonts w:hint="eastAsia"/>
            <w:sz w:val="24"/>
          </w:rPr>
          <w:t>，</w:t>
        </w:r>
        <w:r>
          <w:rPr>
            <w:rFonts w:hint="eastAsia"/>
            <w:sz w:val="24"/>
          </w:rPr>
          <w:t>50</w:t>
        </w:r>
      </w:ins>
      <w:ins w:id="31" w:author="bwd" w:date="2017-10-30T15:21:00Z">
        <w:r>
          <w:rPr>
            <w:rFonts w:hint="eastAsia"/>
            <w:sz w:val="24"/>
          </w:rPr>
          <w:t>元</w:t>
        </w:r>
      </w:ins>
      <w:ins w:id="32" w:author="bwd" w:date="2017-10-30T15:20:00Z">
        <w:r>
          <w:rPr>
            <w:rFonts w:hint="eastAsia"/>
            <w:sz w:val="24"/>
          </w:rPr>
          <w:t>共计</w:t>
        </w:r>
        <w:r>
          <w:rPr>
            <w:rFonts w:hint="eastAsia"/>
            <w:sz w:val="24"/>
          </w:rPr>
          <w:t>4</w:t>
        </w:r>
        <w:r>
          <w:rPr>
            <w:rFonts w:hint="eastAsia"/>
            <w:sz w:val="24"/>
          </w:rPr>
          <w:t>个选项来自由选择。</w:t>
        </w:r>
      </w:ins>
      <w:ins w:id="33" w:author="smk" w:date="2017-10-30T17:15:00Z">
        <w:r>
          <w:rPr>
            <w:rFonts w:hint="eastAsia"/>
            <w:sz w:val="24"/>
          </w:rPr>
          <w:t>以便同步到后台制卡时，根据充值金额进行充值。</w:t>
        </w:r>
      </w:ins>
    </w:p>
    <w:p w:rsidR="0086647C" w:rsidRDefault="0086647C">
      <w:pPr>
        <w:spacing w:line="360" w:lineRule="auto"/>
        <w:rPr>
          <w:sz w:val="24"/>
        </w:rPr>
      </w:pPr>
    </w:p>
    <w:p w:rsidR="0086647C" w:rsidRDefault="00173ED1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B. </w:t>
      </w:r>
      <w:r>
        <w:rPr>
          <w:rFonts w:hint="eastAsia"/>
          <w:b/>
          <w:bCs/>
          <w:sz w:val="24"/>
        </w:rPr>
        <w:t>上述申购的接口</w:t>
      </w:r>
    </w:p>
    <w:p w:rsidR="0086647C" w:rsidRDefault="00173ED1">
      <w:pPr>
        <w:spacing w:line="360" w:lineRule="auto"/>
        <w:rPr>
          <w:ins w:id="34" w:author="bwd" w:date="2017-10-30T14:36:00Z"/>
          <w:sz w:val="24"/>
        </w:rPr>
      </w:pPr>
      <w:r>
        <w:rPr>
          <w:rFonts w:hint="eastAsia"/>
          <w:sz w:val="24"/>
        </w:rPr>
        <w:t xml:space="preserve">1) </w:t>
      </w:r>
      <w:r>
        <w:rPr>
          <w:rFonts w:hint="eastAsia"/>
          <w:sz w:val="24"/>
        </w:rPr>
        <w:t>由于销售渠道除自有的</w:t>
      </w:r>
      <w:r>
        <w:rPr>
          <w:rFonts w:hint="eastAsia"/>
          <w:sz w:val="24"/>
        </w:rPr>
        <w:t>H5</w:t>
      </w:r>
      <w:r>
        <w:rPr>
          <w:rFonts w:hint="eastAsia"/>
          <w:sz w:val="24"/>
        </w:rPr>
        <w:t>外，还有旅游局入口，</w:t>
      </w:r>
      <w:ins w:id="35" w:author="smk" w:date="2017-10-30T17:17:00Z">
        <w:r>
          <w:rPr>
            <w:rFonts w:hint="eastAsia"/>
            <w:sz w:val="24"/>
          </w:rPr>
          <w:t>小额系统</w:t>
        </w:r>
      </w:ins>
      <w:r>
        <w:rPr>
          <w:rFonts w:hint="eastAsia"/>
          <w:sz w:val="24"/>
        </w:rPr>
        <w:t>需要提供类似的接口对接。</w:t>
      </w:r>
    </w:p>
    <w:p w:rsidR="0086647C" w:rsidRDefault="00173ED1">
      <w:pPr>
        <w:spacing w:line="360" w:lineRule="auto"/>
        <w:rPr>
          <w:sz w:val="24"/>
        </w:rPr>
      </w:pPr>
      <w:ins w:id="36" w:author="bwd" w:date="2017-10-30T14:36:00Z">
        <w:r>
          <w:rPr>
            <w:rFonts w:hint="eastAsia"/>
            <w:sz w:val="24"/>
          </w:rPr>
          <w:t xml:space="preserve">2) </w:t>
        </w:r>
        <w:r>
          <w:rPr>
            <w:rFonts w:hint="eastAsia"/>
            <w:sz w:val="24"/>
          </w:rPr>
          <w:t>购买流程中，购买了兑换码的第</w:t>
        </w:r>
        <w:r>
          <w:rPr>
            <w:rFonts w:hint="eastAsia"/>
            <w:sz w:val="24"/>
          </w:rPr>
          <w:t>4</w:t>
        </w:r>
        <w:r>
          <w:rPr>
            <w:rFonts w:hint="eastAsia"/>
            <w:sz w:val="24"/>
          </w:rPr>
          <w:t>和第</w:t>
        </w:r>
        <w:r>
          <w:rPr>
            <w:rFonts w:hint="eastAsia"/>
            <w:sz w:val="24"/>
          </w:rPr>
          <w:t>5</w:t>
        </w:r>
        <w:proofErr w:type="gramStart"/>
        <w:r>
          <w:rPr>
            <w:rFonts w:hint="eastAsia"/>
            <w:sz w:val="24"/>
          </w:rPr>
          <w:t>两</w:t>
        </w:r>
        <w:proofErr w:type="gramEnd"/>
        <w:r>
          <w:rPr>
            <w:rFonts w:hint="eastAsia"/>
            <w:sz w:val="24"/>
          </w:rPr>
          <w:t>类，在</w:t>
        </w:r>
        <w:commentRangeStart w:id="37"/>
        <w:r>
          <w:rPr>
            <w:rFonts w:hint="eastAsia"/>
            <w:sz w:val="24"/>
          </w:rPr>
          <w:t>提供给旅游局</w:t>
        </w:r>
      </w:ins>
      <w:commentRangeEnd w:id="37"/>
      <w:r w:rsidR="001B76E7">
        <w:rPr>
          <w:rStyle w:val="a5"/>
        </w:rPr>
        <w:commentReference w:id="37"/>
      </w:r>
      <w:ins w:id="38" w:author="bwd" w:date="2017-10-30T14:36:00Z">
        <w:r>
          <w:rPr>
            <w:rFonts w:hint="eastAsia"/>
            <w:sz w:val="24"/>
          </w:rPr>
          <w:t>要有单独的接口。</w:t>
        </w:r>
      </w:ins>
      <w:ins w:id="39" w:author="smk" w:date="2017-10-30T17:18:00Z">
        <w:r>
          <w:rPr>
            <w:rFonts w:hint="eastAsia"/>
            <w:sz w:val="24"/>
          </w:rPr>
          <w:t>（</w:t>
        </w:r>
        <w:r>
          <w:rPr>
            <w:rFonts w:hint="eastAsia"/>
            <w:sz w:val="24"/>
          </w:rPr>
          <w:t>4</w:t>
        </w:r>
        <w:r>
          <w:rPr>
            <w:rFonts w:hint="eastAsia"/>
            <w:sz w:val="24"/>
          </w:rPr>
          <w:t>，</w:t>
        </w:r>
        <w:r>
          <w:rPr>
            <w:rFonts w:hint="eastAsia"/>
            <w:sz w:val="24"/>
          </w:rPr>
          <w:t>5</w:t>
        </w:r>
        <w:r>
          <w:rPr>
            <w:rFonts w:hint="eastAsia"/>
            <w:sz w:val="24"/>
          </w:rPr>
          <w:t>目前自</w:t>
        </w:r>
      </w:ins>
      <w:ins w:id="40" w:author="smk" w:date="2017-10-31T09:32:00Z">
        <w:r>
          <w:rPr>
            <w:rFonts w:hint="eastAsia"/>
            <w:sz w:val="24"/>
          </w:rPr>
          <w:t>有</w:t>
        </w:r>
      </w:ins>
      <w:ins w:id="41" w:author="smk" w:date="2017-10-30T17:18:00Z">
        <w:r>
          <w:rPr>
            <w:rFonts w:hint="eastAsia"/>
            <w:sz w:val="24"/>
          </w:rPr>
          <w:t>销售渠道已经实现，只需配置商品）</w:t>
        </w:r>
      </w:ins>
    </w:p>
    <w:p w:rsidR="0086647C" w:rsidRDefault="00173ED1">
      <w:pPr>
        <w:tabs>
          <w:tab w:val="left" w:pos="1558"/>
        </w:tabs>
        <w:spacing w:line="360" w:lineRule="auto"/>
        <w:rPr>
          <w:sz w:val="24"/>
        </w:rPr>
      </w:pPr>
      <w:r>
        <w:rPr>
          <w:rFonts w:hint="eastAsia"/>
          <w:sz w:val="24"/>
        </w:rPr>
        <w:tab/>
      </w:r>
    </w:p>
    <w:p w:rsidR="0086647C" w:rsidRDefault="00173ED1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C. </w:t>
      </w:r>
      <w:r>
        <w:rPr>
          <w:rFonts w:hint="eastAsia"/>
          <w:b/>
          <w:bCs/>
          <w:sz w:val="24"/>
        </w:rPr>
        <w:t>信息审核：</w:t>
      </w:r>
    </w:p>
    <w:p w:rsidR="0086647C" w:rsidRDefault="00173ED1" w:rsidP="009E2719">
      <w:pPr>
        <w:numPr>
          <w:ilvl w:val="0"/>
          <w:numId w:val="1"/>
        </w:numPr>
        <w:spacing w:line="360" w:lineRule="auto"/>
        <w:rPr>
          <w:ins w:id="42" w:author="smk" w:date="2017-10-30T17:19:00Z"/>
          <w:sz w:val="24"/>
        </w:rPr>
      </w:pPr>
      <w:del w:id="43" w:author="smk" w:date="2017-10-30T17:19:00Z">
        <w:r>
          <w:rPr>
            <w:rFonts w:hint="eastAsia"/>
            <w:sz w:val="24"/>
          </w:rPr>
          <w:delText xml:space="preserve">1) </w:delText>
        </w:r>
      </w:del>
      <w:r>
        <w:rPr>
          <w:rFonts w:hint="eastAsia"/>
          <w:sz w:val="24"/>
        </w:rPr>
        <w:t>需要提供照片及信息驳回接口，允许用户修改照片及信息；（主要应对客户提前购买，且已发现资料不对的，需要提供驳回的功能）</w:t>
      </w:r>
    </w:p>
    <w:p w:rsidR="0086647C" w:rsidRDefault="00173ED1" w:rsidP="009E2719">
      <w:pPr>
        <w:numPr>
          <w:ilvl w:val="0"/>
          <w:numId w:val="1"/>
        </w:numPr>
        <w:spacing w:line="360" w:lineRule="auto"/>
        <w:rPr>
          <w:sz w:val="24"/>
        </w:rPr>
      </w:pPr>
      <w:ins w:id="44" w:author="smk" w:date="2017-10-30T17:19:00Z">
        <w:r>
          <w:rPr>
            <w:rFonts w:hint="eastAsia"/>
            <w:sz w:val="24"/>
          </w:rPr>
          <w:t>小额</w:t>
        </w:r>
      </w:ins>
      <w:ins w:id="45" w:author="smk" w:date="2017-10-31T09:33:00Z">
        <w:r>
          <w:rPr>
            <w:rFonts w:hint="eastAsia"/>
            <w:sz w:val="24"/>
          </w:rPr>
          <w:t>前台</w:t>
        </w:r>
      </w:ins>
      <w:ins w:id="46" w:author="smk" w:date="2017-10-30T17:19:00Z">
        <w:r>
          <w:rPr>
            <w:rFonts w:hint="eastAsia"/>
            <w:sz w:val="24"/>
          </w:rPr>
          <w:t>提供</w:t>
        </w:r>
      </w:ins>
      <w:ins w:id="47" w:author="smk" w:date="2017-10-30T17:20:00Z">
        <w:r>
          <w:rPr>
            <w:rFonts w:hint="eastAsia"/>
            <w:sz w:val="24"/>
          </w:rPr>
          <w:t>订单审核、</w:t>
        </w:r>
        <w:commentRangeStart w:id="48"/>
        <w:r>
          <w:rPr>
            <w:rFonts w:hint="eastAsia"/>
            <w:sz w:val="24"/>
          </w:rPr>
          <w:t>驳回功能</w:t>
        </w:r>
      </w:ins>
      <w:commentRangeEnd w:id="48"/>
      <w:r w:rsidR="009D0569">
        <w:rPr>
          <w:rStyle w:val="a5"/>
        </w:rPr>
        <w:commentReference w:id="48"/>
      </w:r>
      <w:ins w:id="49" w:author="smk" w:date="2017-10-30T17:20:00Z">
        <w:r>
          <w:rPr>
            <w:rFonts w:hint="eastAsia"/>
            <w:sz w:val="24"/>
          </w:rPr>
          <w:t>。</w:t>
        </w:r>
      </w:ins>
    </w:p>
    <w:p w:rsidR="0086647C" w:rsidRDefault="0086647C">
      <w:pPr>
        <w:spacing w:line="360" w:lineRule="auto"/>
        <w:rPr>
          <w:sz w:val="24"/>
        </w:rPr>
      </w:pPr>
    </w:p>
    <w:p w:rsidR="0086647C" w:rsidRDefault="00173ED1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D. </w:t>
      </w:r>
      <w:r>
        <w:rPr>
          <w:rFonts w:hint="eastAsia"/>
          <w:b/>
          <w:bCs/>
          <w:sz w:val="24"/>
        </w:rPr>
        <w:t>制卡：根据快递的记录制卡后发货；</w:t>
      </w:r>
    </w:p>
    <w:p w:rsidR="0086647C" w:rsidRDefault="00173ED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1) </w:t>
      </w:r>
      <w:r>
        <w:rPr>
          <w:rFonts w:hint="eastAsia"/>
          <w:sz w:val="24"/>
        </w:rPr>
        <w:t>根据快递的记录清单，参考现有小额的休闲年卡的制卡流程制卡；</w:t>
      </w:r>
    </w:p>
    <w:p w:rsidR="0086647C" w:rsidRDefault="00173ED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2) </w:t>
      </w:r>
      <w:r>
        <w:rPr>
          <w:rFonts w:hint="eastAsia"/>
          <w:sz w:val="24"/>
        </w:rPr>
        <w:t>填写快递物流信息，</w:t>
      </w:r>
      <w:commentRangeStart w:id="50"/>
      <w:r>
        <w:rPr>
          <w:rFonts w:hint="eastAsia"/>
          <w:sz w:val="24"/>
        </w:rPr>
        <w:t>通知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；</w:t>
      </w:r>
      <w:commentRangeEnd w:id="50"/>
      <w:r w:rsidR="002A25CD">
        <w:rPr>
          <w:rStyle w:val="a5"/>
        </w:rPr>
        <w:commentReference w:id="50"/>
      </w:r>
    </w:p>
    <w:p w:rsidR="0086647C" w:rsidRDefault="00173ED1">
      <w:pPr>
        <w:spacing w:line="360" w:lineRule="auto"/>
        <w:rPr>
          <w:sz w:val="24"/>
        </w:rPr>
      </w:pPr>
      <w:r>
        <w:rPr>
          <w:rFonts w:hint="eastAsia"/>
          <w:sz w:val="24"/>
        </w:rPr>
        <w:t>3) APP</w:t>
      </w:r>
      <w:r>
        <w:rPr>
          <w:rFonts w:hint="eastAsia"/>
          <w:sz w:val="24"/>
        </w:rPr>
        <w:t>推送通知客户快递物流已发货；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点击订单信息，可以查看发货状态及物流信息</w:t>
      </w:r>
      <w:r>
        <w:rPr>
          <w:rFonts w:hint="eastAsia"/>
          <w:sz w:val="24"/>
        </w:rPr>
        <w:t>)</w:t>
      </w:r>
      <w:r>
        <w:rPr>
          <w:rFonts w:hint="eastAsia"/>
          <w:color w:val="0000FF"/>
          <w:sz w:val="24"/>
        </w:rPr>
        <w:t>/</w:t>
      </w:r>
      <w:r>
        <w:rPr>
          <w:rFonts w:hint="eastAsia"/>
          <w:color w:val="0000FF"/>
          <w:sz w:val="24"/>
        </w:rPr>
        <w:t>第三方旅游局入口需要</w:t>
      </w:r>
      <w:commentRangeStart w:id="51"/>
      <w:r>
        <w:rPr>
          <w:rFonts w:hint="eastAsia"/>
          <w:color w:val="0000FF"/>
          <w:sz w:val="24"/>
        </w:rPr>
        <w:t>推送反馈接口</w:t>
      </w:r>
      <w:commentRangeEnd w:id="51"/>
      <w:r w:rsidR="00AE1A60">
        <w:rPr>
          <w:rStyle w:val="a5"/>
        </w:rPr>
        <w:commentReference w:id="51"/>
      </w:r>
      <w:r>
        <w:rPr>
          <w:rFonts w:hint="eastAsia"/>
          <w:sz w:val="24"/>
        </w:rPr>
        <w:t>；</w:t>
      </w:r>
    </w:p>
    <w:p w:rsidR="0086647C" w:rsidRDefault="0086647C">
      <w:pPr>
        <w:spacing w:line="360" w:lineRule="auto"/>
        <w:rPr>
          <w:ins w:id="52" w:author="bwd" w:date="2017-10-30T15:22:00Z"/>
          <w:sz w:val="24"/>
        </w:rPr>
      </w:pPr>
    </w:p>
    <w:p w:rsidR="0086647C" w:rsidRDefault="00173ED1">
      <w:pPr>
        <w:spacing w:line="360" w:lineRule="auto"/>
        <w:rPr>
          <w:ins w:id="53" w:author="bwd" w:date="2017-10-30T15:23:00Z"/>
          <w:sz w:val="24"/>
        </w:rPr>
      </w:pPr>
      <w:commentRangeStart w:id="54"/>
      <w:ins w:id="55" w:author="smk" w:date="2017-10-30T17:21:00Z">
        <w:r>
          <w:rPr>
            <w:rFonts w:hint="eastAsia"/>
            <w:sz w:val="24"/>
          </w:rPr>
          <w:t>4</w:t>
        </w:r>
        <w:r>
          <w:rPr>
            <w:rFonts w:hint="eastAsia"/>
            <w:sz w:val="24"/>
          </w:rPr>
          <w:t>）</w:t>
        </w:r>
      </w:ins>
      <w:ins w:id="56" w:author="bwd" w:date="2017-10-30T15:22:00Z">
        <w:r>
          <w:rPr>
            <w:rFonts w:hint="eastAsia"/>
            <w:sz w:val="24"/>
          </w:rPr>
          <w:t>商城购买的产品直接</w:t>
        </w:r>
      </w:ins>
      <w:ins w:id="57" w:author="bwd" w:date="2017-10-30T15:23:00Z">
        <w:r>
          <w:rPr>
            <w:rFonts w:hint="eastAsia"/>
            <w:sz w:val="24"/>
          </w:rPr>
          <w:t>发货。</w:t>
        </w:r>
      </w:ins>
      <w:commentRangeEnd w:id="54"/>
      <w:r w:rsidR="004B2BC2">
        <w:rPr>
          <w:rStyle w:val="a5"/>
        </w:rPr>
        <w:commentReference w:id="54"/>
      </w:r>
    </w:p>
    <w:p w:rsidR="0086647C" w:rsidRDefault="00173ED1">
      <w:pPr>
        <w:spacing w:line="360" w:lineRule="auto"/>
        <w:rPr>
          <w:ins w:id="58" w:author="bwd" w:date="2017-10-30T15:22:00Z"/>
          <w:sz w:val="24"/>
        </w:rPr>
      </w:pPr>
      <w:ins w:id="59" w:author="bwd" w:date="2017-10-30T15:23:00Z">
        <w:r>
          <w:rPr>
            <w:rFonts w:hint="eastAsia"/>
            <w:sz w:val="24"/>
          </w:rPr>
          <w:t>选择充值的订单，需要</w:t>
        </w:r>
        <w:commentRangeStart w:id="60"/>
        <w:r>
          <w:rPr>
            <w:rFonts w:hint="eastAsia"/>
            <w:sz w:val="24"/>
          </w:rPr>
          <w:t>预充电子钱包</w:t>
        </w:r>
      </w:ins>
      <w:commentRangeEnd w:id="60"/>
      <w:r w:rsidR="000E40C5">
        <w:rPr>
          <w:rStyle w:val="a5"/>
        </w:rPr>
        <w:commentReference w:id="60"/>
      </w:r>
      <w:ins w:id="61" w:author="bwd" w:date="2017-10-30T15:23:00Z">
        <w:r>
          <w:rPr>
            <w:rFonts w:hint="eastAsia"/>
            <w:sz w:val="24"/>
          </w:rPr>
          <w:t>。</w:t>
        </w:r>
      </w:ins>
    </w:p>
    <w:p w:rsidR="0086647C" w:rsidRDefault="0086647C">
      <w:pPr>
        <w:spacing w:line="360" w:lineRule="auto"/>
        <w:rPr>
          <w:sz w:val="24"/>
        </w:rPr>
      </w:pPr>
    </w:p>
    <w:p w:rsidR="0086647C" w:rsidRDefault="00173ED1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E. </w:t>
      </w:r>
      <w:r>
        <w:rPr>
          <w:rFonts w:hint="eastAsia"/>
          <w:b/>
          <w:bCs/>
          <w:sz w:val="24"/>
        </w:rPr>
        <w:t>取卡：根据现场取卡的记录在代理点取卡：</w:t>
      </w:r>
    </w:p>
    <w:p w:rsidR="0086647C" w:rsidRDefault="00173ED1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 xml:space="preserve">1) </w:t>
      </w:r>
      <w:r>
        <w:rPr>
          <w:rFonts w:hint="eastAsia"/>
          <w:sz w:val="24"/>
        </w:rPr>
        <w:t>用户出示取件码；</w:t>
      </w:r>
    </w:p>
    <w:p w:rsidR="0086647C" w:rsidRDefault="00173ED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2) </w:t>
      </w:r>
      <w:commentRangeStart w:id="62"/>
      <w:r>
        <w:rPr>
          <w:rFonts w:hint="eastAsia"/>
          <w:sz w:val="24"/>
        </w:rPr>
        <w:t>代理点在</w:t>
      </w:r>
      <w:r>
        <w:rPr>
          <w:rFonts w:hint="eastAsia"/>
          <w:sz w:val="24"/>
        </w:rPr>
        <w:t>POS</w:t>
      </w:r>
      <w:r>
        <w:rPr>
          <w:rFonts w:hint="eastAsia"/>
          <w:sz w:val="24"/>
        </w:rPr>
        <w:t>输入取件码</w:t>
      </w:r>
      <w:commentRangeEnd w:id="62"/>
      <w:r w:rsidR="00CC41BE">
        <w:rPr>
          <w:rStyle w:val="a5"/>
        </w:rPr>
        <w:commentReference w:id="62"/>
      </w:r>
      <w:r>
        <w:rPr>
          <w:rFonts w:hint="eastAsia"/>
          <w:sz w:val="24"/>
        </w:rPr>
        <w:t>，并从卡库存中取一张卡读卡，提交</w:t>
      </w:r>
      <w:ins w:id="63" w:author="smk" w:date="2017-10-31T09:38:00Z">
        <w:r>
          <w:rPr>
            <w:rFonts w:hint="eastAsia"/>
            <w:sz w:val="24"/>
          </w:rPr>
          <w:t>小额</w:t>
        </w:r>
      </w:ins>
      <w:r>
        <w:rPr>
          <w:rFonts w:hint="eastAsia"/>
          <w:sz w:val="24"/>
        </w:rPr>
        <w:t>后台（验证取件码，</w:t>
      </w:r>
      <w:del w:id="64" w:author="smk" w:date="2017-10-31T09:38:00Z">
        <w:r>
          <w:rPr>
            <w:rFonts w:hint="eastAsia"/>
            <w:sz w:val="24"/>
          </w:rPr>
          <w:delText>根据取件码获取用户信息，提交小额，</w:delText>
        </w:r>
      </w:del>
      <w:r>
        <w:rPr>
          <w:rFonts w:hint="eastAsia"/>
          <w:sz w:val="24"/>
        </w:rPr>
        <w:t>小额</w:t>
      </w:r>
      <w:del w:id="65" w:author="smk" w:date="2017-10-31T09:39:00Z">
        <w:r>
          <w:rPr>
            <w:rFonts w:hint="eastAsia"/>
            <w:sz w:val="24"/>
          </w:rPr>
          <w:delText>记录</w:delText>
        </w:r>
      </w:del>
      <w:ins w:id="66" w:author="smk" w:date="2017-10-31T09:39:00Z">
        <w:r>
          <w:rPr>
            <w:rFonts w:hint="eastAsia"/>
            <w:sz w:val="24"/>
          </w:rPr>
          <w:t>绑定</w:t>
        </w:r>
      </w:ins>
      <w:r>
        <w:rPr>
          <w:rFonts w:hint="eastAsia"/>
          <w:sz w:val="24"/>
        </w:rPr>
        <w:t>客户信息</w:t>
      </w:r>
      <w:del w:id="67" w:author="smk" w:date="2017-10-31T09:39:00Z">
        <w:r>
          <w:rPr>
            <w:rFonts w:hint="eastAsia"/>
            <w:sz w:val="24"/>
          </w:rPr>
          <w:delText>及</w:delText>
        </w:r>
      </w:del>
      <w:ins w:id="68" w:author="smk" w:date="2017-10-31T09:39:00Z">
        <w:r>
          <w:rPr>
            <w:rFonts w:hint="eastAsia"/>
            <w:sz w:val="24"/>
          </w:rPr>
          <w:t>与</w:t>
        </w:r>
      </w:ins>
      <w:r>
        <w:rPr>
          <w:rFonts w:hint="eastAsia"/>
          <w:sz w:val="24"/>
        </w:rPr>
        <w:t>卡号并对该卡号做售卡，需要区分销售</w:t>
      </w:r>
      <w:r>
        <w:rPr>
          <w:rFonts w:hint="eastAsia"/>
          <w:sz w:val="24"/>
        </w:rPr>
        <w:t>POS</w:t>
      </w:r>
      <w:r>
        <w:rPr>
          <w:rFonts w:hint="eastAsia"/>
          <w:sz w:val="24"/>
        </w:rPr>
        <w:t>终端</w:t>
      </w:r>
      <w:ins w:id="69" w:author="smk" w:date="2017-10-31T09:44:00Z">
        <w:r>
          <w:rPr>
            <w:rFonts w:hint="eastAsia"/>
            <w:sz w:val="24"/>
          </w:rPr>
          <w:t>形成报表</w:t>
        </w:r>
      </w:ins>
      <w:r>
        <w:rPr>
          <w:rFonts w:hint="eastAsia"/>
          <w:sz w:val="24"/>
        </w:rPr>
        <w:t>用于盘库）；</w:t>
      </w:r>
    </w:p>
    <w:p w:rsidR="0086647C" w:rsidRDefault="00173ED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3) </w:t>
      </w:r>
      <w:proofErr w:type="gramStart"/>
      <w:r>
        <w:rPr>
          <w:rFonts w:hint="eastAsia"/>
          <w:sz w:val="24"/>
        </w:rPr>
        <w:t>用户取卡后</w:t>
      </w:r>
      <w:proofErr w:type="gramEnd"/>
      <w:r>
        <w:rPr>
          <w:rFonts w:hint="eastAsia"/>
          <w:sz w:val="24"/>
        </w:rPr>
        <w:t>可直接使用。</w:t>
      </w:r>
    </w:p>
    <w:p w:rsidR="0086647C" w:rsidRDefault="00173ED1">
      <w:pPr>
        <w:spacing w:line="360" w:lineRule="auto"/>
        <w:rPr>
          <w:ins w:id="70" w:author="bwd" w:date="2017-10-30T14:19:00Z"/>
          <w:del w:id="71" w:author="smk" w:date="2017-10-30T17:22:00Z"/>
          <w:sz w:val="24"/>
        </w:rPr>
      </w:pPr>
      <w:del w:id="72" w:author="smk" w:date="2017-10-30T17:22:00Z">
        <w:r>
          <w:rPr>
            <w:rFonts w:hint="eastAsia"/>
            <w:sz w:val="24"/>
          </w:rPr>
          <w:delText>注：对卡片的出库、销售暂不在本系统考虑，给景点的数据为非售出的卡片。</w:delText>
        </w:r>
      </w:del>
    </w:p>
    <w:p w:rsidR="0086647C" w:rsidRDefault="0086647C">
      <w:pPr>
        <w:spacing w:line="360" w:lineRule="auto"/>
        <w:rPr>
          <w:ins w:id="73" w:author="bwd" w:date="2017-10-30T14:19:00Z"/>
          <w:sz w:val="24"/>
        </w:rPr>
      </w:pPr>
    </w:p>
    <w:p w:rsidR="0086647C" w:rsidRDefault="00173ED1">
      <w:pPr>
        <w:spacing w:line="360" w:lineRule="auto"/>
        <w:rPr>
          <w:ins w:id="74" w:author="smk" w:date="2017-10-30T17:22:00Z"/>
          <w:sz w:val="24"/>
        </w:rPr>
      </w:pPr>
      <w:ins w:id="75" w:author="bwd" w:date="2017-10-30T14:19:00Z">
        <w:del w:id="76" w:author="smk" w:date="2017-10-30T17:21:00Z">
          <w:r>
            <w:rPr>
              <w:rFonts w:hint="eastAsia"/>
              <w:sz w:val="24"/>
            </w:rPr>
            <w:delText>自己的</w:delText>
          </w:r>
        </w:del>
      </w:ins>
      <w:ins w:id="77" w:author="smk" w:date="2017-10-30T17:21:00Z">
        <w:r>
          <w:rPr>
            <w:rFonts w:hint="eastAsia"/>
            <w:sz w:val="24"/>
          </w:rPr>
          <w:t>4</w:t>
        </w:r>
        <w:r>
          <w:rPr>
            <w:rFonts w:hint="eastAsia"/>
            <w:sz w:val="24"/>
          </w:rPr>
          <w:t>）</w:t>
        </w:r>
        <w:commentRangeStart w:id="78"/>
        <w:r>
          <w:rPr>
            <w:rFonts w:hint="eastAsia"/>
            <w:sz w:val="24"/>
          </w:rPr>
          <w:t>自有</w:t>
        </w:r>
      </w:ins>
      <w:ins w:id="79" w:author="bwd" w:date="2017-10-30T14:19:00Z">
        <w:r>
          <w:rPr>
            <w:rFonts w:hint="eastAsia"/>
            <w:sz w:val="24"/>
          </w:rPr>
          <w:t>网点</w:t>
        </w:r>
      </w:ins>
      <w:commentRangeEnd w:id="78"/>
      <w:r w:rsidR="00300F79">
        <w:rPr>
          <w:rStyle w:val="a5"/>
        </w:rPr>
        <w:commentReference w:id="78"/>
      </w:r>
      <w:ins w:id="80" w:author="bwd" w:date="2017-10-30T14:20:00Z">
        <w:r>
          <w:rPr>
            <w:rFonts w:hint="eastAsia"/>
            <w:sz w:val="24"/>
          </w:rPr>
          <w:t>要提供凭取件码领卡功能。</w:t>
        </w:r>
      </w:ins>
    </w:p>
    <w:p w:rsidR="0086647C" w:rsidRDefault="00173ED1">
      <w:pPr>
        <w:spacing w:line="360" w:lineRule="auto"/>
        <w:rPr>
          <w:ins w:id="81" w:author="smk" w:date="2017-10-30T17:22:00Z"/>
          <w:sz w:val="24"/>
        </w:rPr>
      </w:pPr>
      <w:ins w:id="82" w:author="smk" w:date="2017-10-30T17:22:00Z">
        <w:r>
          <w:rPr>
            <w:rFonts w:hint="eastAsia"/>
            <w:sz w:val="24"/>
          </w:rPr>
          <w:t>注：对卡片的出库、销售暂不在本系统考虑，给景点的卡片为非售出的卡片。在景点或自有</w:t>
        </w:r>
        <w:proofErr w:type="gramStart"/>
        <w:r>
          <w:rPr>
            <w:rFonts w:hint="eastAsia"/>
            <w:sz w:val="24"/>
          </w:rPr>
          <w:t>网点</w:t>
        </w:r>
      </w:ins>
      <w:ins w:id="83" w:author="smk" w:date="2017-10-30T17:23:00Z">
        <w:r>
          <w:rPr>
            <w:rFonts w:hint="eastAsia"/>
            <w:sz w:val="24"/>
          </w:rPr>
          <w:t>取卡时</w:t>
        </w:r>
        <w:proofErr w:type="gramEnd"/>
        <w:r>
          <w:rPr>
            <w:rFonts w:hint="eastAsia"/>
            <w:sz w:val="24"/>
          </w:rPr>
          <w:t>进行售卡操作，并记录相应台账</w:t>
        </w:r>
      </w:ins>
      <w:ins w:id="84" w:author="smk" w:date="2017-10-30T17:25:00Z">
        <w:r>
          <w:rPr>
            <w:rFonts w:hint="eastAsia"/>
            <w:sz w:val="24"/>
          </w:rPr>
          <w:t>（此处</w:t>
        </w:r>
      </w:ins>
      <w:ins w:id="85" w:author="smk" w:date="2017-10-31T10:39:00Z">
        <w:r>
          <w:rPr>
            <w:rFonts w:hint="eastAsia"/>
            <w:sz w:val="24"/>
          </w:rPr>
          <w:t>会</w:t>
        </w:r>
      </w:ins>
      <w:ins w:id="86" w:author="smk" w:date="2017-10-30T17:25:00Z">
        <w:r>
          <w:rPr>
            <w:rFonts w:hint="eastAsia"/>
            <w:sz w:val="24"/>
          </w:rPr>
          <w:t>有报表、资金，无法核对问题。）</w:t>
        </w:r>
      </w:ins>
    </w:p>
    <w:p w:rsidR="0086647C" w:rsidRDefault="0086647C">
      <w:pPr>
        <w:spacing w:line="360" w:lineRule="auto"/>
        <w:rPr>
          <w:sz w:val="24"/>
        </w:rPr>
      </w:pPr>
    </w:p>
    <w:p w:rsidR="0086647C" w:rsidRDefault="0086647C">
      <w:pPr>
        <w:spacing w:line="360" w:lineRule="auto"/>
        <w:rPr>
          <w:sz w:val="24"/>
        </w:rPr>
      </w:pPr>
    </w:p>
    <w:p w:rsidR="0086647C" w:rsidRDefault="00173ED1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F. </w:t>
      </w:r>
      <w:commentRangeStart w:id="87"/>
      <w:r>
        <w:rPr>
          <w:rFonts w:hint="eastAsia"/>
          <w:b/>
          <w:bCs/>
          <w:sz w:val="24"/>
        </w:rPr>
        <w:t>使用</w:t>
      </w:r>
      <w:commentRangeEnd w:id="87"/>
      <w:r w:rsidR="00762F91">
        <w:rPr>
          <w:rStyle w:val="a5"/>
        </w:rPr>
        <w:commentReference w:id="87"/>
      </w:r>
      <w:r>
        <w:rPr>
          <w:rFonts w:hint="eastAsia"/>
          <w:b/>
          <w:bCs/>
          <w:sz w:val="24"/>
        </w:rPr>
        <w:t>：</w:t>
      </w:r>
      <w:commentRangeStart w:id="88"/>
      <w:r>
        <w:rPr>
          <w:rFonts w:hint="eastAsia"/>
          <w:b/>
          <w:bCs/>
          <w:sz w:val="24"/>
        </w:rPr>
        <w:t>单个景点只能使用一次</w:t>
      </w:r>
      <w:commentRangeEnd w:id="88"/>
      <w:r w:rsidR="009B4BA4">
        <w:rPr>
          <w:rStyle w:val="a5"/>
        </w:rPr>
        <w:commentReference w:id="88"/>
      </w:r>
    </w:p>
    <w:p w:rsidR="0086647C" w:rsidRDefault="00173ED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1) </w:t>
      </w:r>
      <w:r>
        <w:rPr>
          <w:rFonts w:hint="eastAsia"/>
          <w:sz w:val="24"/>
        </w:rPr>
        <w:t>采用实时</w:t>
      </w:r>
      <w:commentRangeStart w:id="89"/>
      <w:r>
        <w:rPr>
          <w:rFonts w:hint="eastAsia"/>
          <w:sz w:val="24"/>
        </w:rPr>
        <w:t>联机模式</w:t>
      </w:r>
      <w:commentRangeEnd w:id="89"/>
      <w:r w:rsidR="009B4BA4">
        <w:rPr>
          <w:rStyle w:val="a5"/>
        </w:rPr>
        <w:commentReference w:id="89"/>
      </w:r>
      <w:r>
        <w:rPr>
          <w:rFonts w:hint="eastAsia"/>
          <w:sz w:val="24"/>
        </w:rPr>
        <w:t>；</w:t>
      </w:r>
    </w:p>
    <w:p w:rsidR="0086647C" w:rsidRDefault="00173ED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2) </w:t>
      </w:r>
      <w:r>
        <w:rPr>
          <w:rFonts w:hint="eastAsia"/>
          <w:sz w:val="24"/>
        </w:rPr>
        <w:t>首次使用需要记录套餐首次启用时间；</w:t>
      </w:r>
    </w:p>
    <w:p w:rsidR="0086647C" w:rsidRDefault="00173ED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3) </w:t>
      </w:r>
      <w:r>
        <w:rPr>
          <w:rFonts w:hint="eastAsia"/>
          <w:sz w:val="24"/>
        </w:rPr>
        <w:t>每次刷卡需要判定有效期是否过期，本景点是否使用（单个景点有可能多个</w:t>
      </w:r>
      <w:r>
        <w:rPr>
          <w:rFonts w:hint="eastAsia"/>
          <w:sz w:val="24"/>
        </w:rPr>
        <w:t>POS</w:t>
      </w:r>
      <w:r>
        <w:rPr>
          <w:rFonts w:hint="eastAsia"/>
          <w:sz w:val="24"/>
        </w:rPr>
        <w:t>）；</w:t>
      </w:r>
    </w:p>
    <w:p w:rsidR="0086647C" w:rsidRDefault="00173ED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4) </w:t>
      </w:r>
      <w:r>
        <w:rPr>
          <w:rFonts w:hint="eastAsia"/>
          <w:sz w:val="24"/>
        </w:rPr>
        <w:t>判断成功后，提示“允许入园”，</w:t>
      </w:r>
      <w:commentRangeStart w:id="90"/>
      <w:r>
        <w:rPr>
          <w:rFonts w:hint="eastAsia"/>
          <w:sz w:val="24"/>
        </w:rPr>
        <w:t>显示照片</w:t>
      </w:r>
      <w:commentRangeEnd w:id="90"/>
      <w:r w:rsidR="009A5E8A">
        <w:rPr>
          <w:rStyle w:val="a5"/>
        </w:rPr>
        <w:commentReference w:id="90"/>
      </w:r>
      <w:r>
        <w:rPr>
          <w:rFonts w:hint="eastAsia"/>
          <w:sz w:val="24"/>
        </w:rPr>
        <w:t>。如果不允许入园，界面告知原因。</w:t>
      </w:r>
    </w:p>
    <w:p w:rsidR="0086647C" w:rsidRDefault="0086647C">
      <w:pPr>
        <w:spacing w:line="360" w:lineRule="auto"/>
        <w:rPr>
          <w:sz w:val="24"/>
        </w:rPr>
      </w:pPr>
    </w:p>
    <w:p w:rsidR="0086647C" w:rsidRDefault="00173ED1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G. </w:t>
      </w:r>
      <w:r>
        <w:rPr>
          <w:rFonts w:hint="eastAsia"/>
          <w:b/>
          <w:bCs/>
          <w:sz w:val="24"/>
        </w:rPr>
        <w:t>数据采集及结算：给</w:t>
      </w:r>
      <w:commentRangeStart w:id="91"/>
      <w:r>
        <w:rPr>
          <w:rFonts w:hint="eastAsia"/>
          <w:b/>
          <w:bCs/>
          <w:sz w:val="24"/>
        </w:rPr>
        <w:t>景点的数据结算</w:t>
      </w:r>
      <w:commentRangeEnd w:id="91"/>
      <w:r w:rsidR="00092199">
        <w:rPr>
          <w:rStyle w:val="a5"/>
        </w:rPr>
        <w:commentReference w:id="91"/>
      </w:r>
    </w:p>
    <w:p w:rsidR="0086647C" w:rsidRDefault="00173ED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1) </w:t>
      </w:r>
      <w:r>
        <w:rPr>
          <w:rFonts w:hint="eastAsia"/>
          <w:sz w:val="24"/>
        </w:rPr>
        <w:t>采集各个</w:t>
      </w:r>
      <w:r>
        <w:rPr>
          <w:rFonts w:hint="eastAsia"/>
          <w:sz w:val="24"/>
        </w:rPr>
        <w:t>POS</w:t>
      </w:r>
      <w:r>
        <w:rPr>
          <w:rFonts w:hint="eastAsia"/>
          <w:sz w:val="24"/>
        </w:rPr>
        <w:t>使用的刷卡数据；</w:t>
      </w:r>
    </w:p>
    <w:p w:rsidR="0086647C" w:rsidRDefault="00173ED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2) </w:t>
      </w:r>
      <w:r>
        <w:rPr>
          <w:rFonts w:hint="eastAsia"/>
          <w:sz w:val="24"/>
        </w:rPr>
        <w:t>结算时，部分景点按照每次刷卡固定金额结算，部分景点按照总金额的加权比例计算。</w:t>
      </w:r>
    </w:p>
    <w:p w:rsidR="0086647C" w:rsidRDefault="00173ED1">
      <w:pPr>
        <w:spacing w:line="360" w:lineRule="auto"/>
        <w:rPr>
          <w:sz w:val="24"/>
        </w:rPr>
      </w:pPr>
      <w:r>
        <w:rPr>
          <w:rFonts w:hint="eastAsia"/>
          <w:sz w:val="24"/>
        </w:rPr>
        <w:t>例如：拙政园按每次刷卡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元结算，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笔刷卡记录就是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元；</w:t>
      </w:r>
    </w:p>
    <w:p w:rsidR="0086647C" w:rsidRDefault="00173ED1">
      <w:pPr>
        <w:spacing w:line="360" w:lineRule="auto"/>
        <w:rPr>
          <w:sz w:val="24"/>
        </w:rPr>
      </w:pPr>
      <w:r>
        <w:rPr>
          <w:rFonts w:hint="eastAsia"/>
          <w:sz w:val="24"/>
        </w:rPr>
        <w:t>例如：一个</w:t>
      </w:r>
      <w:r>
        <w:rPr>
          <w:rFonts w:hint="eastAsia"/>
          <w:sz w:val="24"/>
        </w:rPr>
        <w:t>24</w:t>
      </w:r>
      <w:r>
        <w:rPr>
          <w:rFonts w:hint="eastAsia"/>
          <w:sz w:val="24"/>
        </w:rPr>
        <w:t>小时套餐</w:t>
      </w:r>
      <w:proofErr w:type="gramStart"/>
      <w:r>
        <w:rPr>
          <w:rFonts w:hint="eastAsia"/>
          <w:sz w:val="24"/>
        </w:rPr>
        <w:t>包含景点</w:t>
      </w:r>
      <w:proofErr w:type="gramEnd"/>
      <w:r>
        <w:rPr>
          <w:rFonts w:hint="eastAsia"/>
          <w:sz w:val="24"/>
        </w:rPr>
        <w:t>ABCDE</w:t>
      </w:r>
      <w:r>
        <w:rPr>
          <w:rFonts w:hint="eastAsia"/>
          <w:sz w:val="24"/>
        </w:rPr>
        <w:t>共计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个景点，销售价为</w:t>
      </w:r>
      <w:r>
        <w:rPr>
          <w:rFonts w:hint="eastAsia"/>
          <w:sz w:val="24"/>
        </w:rPr>
        <w:t>188</w:t>
      </w:r>
      <w:r>
        <w:rPr>
          <w:rFonts w:hint="eastAsia"/>
          <w:sz w:val="24"/>
        </w:rPr>
        <w:t>元，景点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按单次结算价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元计算，其他景点</w:t>
      </w:r>
      <w:r w:rsidRPr="009E2719">
        <w:rPr>
          <w:rFonts w:hint="eastAsia"/>
          <w:b/>
          <w:bCs/>
          <w:color w:val="ED7D31" w:themeColor="accent2"/>
          <w:sz w:val="24"/>
        </w:rPr>
        <w:t>按</w:t>
      </w:r>
      <w:r w:rsidRPr="009E2719">
        <w:rPr>
          <w:rFonts w:hint="eastAsia"/>
          <w:b/>
          <w:bCs/>
          <w:color w:val="ED7D31" w:themeColor="accent2"/>
          <w:sz w:val="24"/>
        </w:rPr>
        <w:t>40</w:t>
      </w:r>
      <w:r w:rsidRPr="009E2719">
        <w:rPr>
          <w:rFonts w:hint="eastAsia"/>
          <w:b/>
          <w:bCs/>
          <w:color w:val="ED7D31" w:themeColor="accent2"/>
          <w:sz w:val="24"/>
        </w:rPr>
        <w:t>元</w:t>
      </w:r>
      <w:r>
        <w:rPr>
          <w:rFonts w:hint="eastAsia"/>
          <w:sz w:val="24"/>
        </w:rPr>
        <w:t>的加权进行分成结算。这五个景点的票价分别为</w:t>
      </w:r>
      <w:proofErr w:type="spellStart"/>
      <w:r>
        <w:rPr>
          <w:rFonts w:hint="eastAsia"/>
          <w:sz w:val="24"/>
        </w:rPr>
        <w:t>abcde</w:t>
      </w:r>
      <w:proofErr w:type="spellEnd"/>
      <w:r>
        <w:rPr>
          <w:rFonts w:hint="eastAsia"/>
          <w:sz w:val="24"/>
        </w:rPr>
        <w:t>元。用户购买该套餐，分别在</w:t>
      </w:r>
      <w:r>
        <w:rPr>
          <w:rFonts w:hint="eastAsia"/>
          <w:sz w:val="24"/>
        </w:rPr>
        <w:t>ACD</w:t>
      </w:r>
      <w:r>
        <w:rPr>
          <w:rFonts w:hint="eastAsia"/>
          <w:sz w:val="24"/>
        </w:rPr>
        <w:t>共计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个景点使用。（加权的意思就是：当前景点的票价乘次数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除以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参与加权计算的各个景点的票</w:t>
      </w:r>
      <w:r>
        <w:rPr>
          <w:rFonts w:hint="eastAsia"/>
          <w:sz w:val="24"/>
        </w:rPr>
        <w:lastRenderedPageBreak/>
        <w:t>价乘次数的总和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）。则每个景点的分成为：</w:t>
      </w:r>
    </w:p>
    <w:p w:rsidR="0086647C" w:rsidRDefault="00173ED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A. 50</w:t>
      </w:r>
      <w:r>
        <w:rPr>
          <w:rFonts w:hint="eastAsia"/>
          <w:sz w:val="24"/>
        </w:rPr>
        <w:t>元</w:t>
      </w:r>
    </w:p>
    <w:p w:rsidR="0086647C" w:rsidRDefault="00173ED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B. 0</w:t>
      </w:r>
      <w:r>
        <w:rPr>
          <w:rFonts w:hint="eastAsia"/>
          <w:sz w:val="24"/>
        </w:rPr>
        <w:t>元</w:t>
      </w:r>
      <w:r>
        <w:rPr>
          <w:rFonts w:hint="eastAsia"/>
          <w:sz w:val="24"/>
        </w:rPr>
        <w:t xml:space="preserve">                      </w:t>
      </w:r>
      <w:r>
        <w:rPr>
          <w:rFonts w:hint="eastAsia"/>
          <w:sz w:val="24"/>
        </w:rPr>
        <w:t>（没有刷卡记录）</w:t>
      </w:r>
    </w:p>
    <w:p w:rsidR="0086647C" w:rsidRDefault="00173ED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C. 40 * c*1/(c*1 + d*1) </w:t>
      </w:r>
    </w:p>
    <w:p w:rsidR="0086647C" w:rsidRDefault="00173ED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D. 40 * d*1/(c*1 + d*1)</w:t>
      </w:r>
    </w:p>
    <w:p w:rsidR="0086647C" w:rsidRDefault="00173ED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E. 0</w:t>
      </w:r>
      <w:r>
        <w:rPr>
          <w:rFonts w:hint="eastAsia"/>
          <w:sz w:val="24"/>
        </w:rPr>
        <w:t>元</w:t>
      </w:r>
      <w:r>
        <w:rPr>
          <w:rFonts w:hint="eastAsia"/>
          <w:sz w:val="24"/>
        </w:rPr>
        <w:t xml:space="preserve">                      </w:t>
      </w:r>
      <w:r>
        <w:rPr>
          <w:rFonts w:hint="eastAsia"/>
          <w:sz w:val="24"/>
        </w:rPr>
        <w:t>（没有刷卡记录）</w:t>
      </w:r>
    </w:p>
    <w:p w:rsidR="0086647C" w:rsidRDefault="0086647C">
      <w:pPr>
        <w:spacing w:line="360" w:lineRule="auto"/>
        <w:rPr>
          <w:sz w:val="24"/>
        </w:rPr>
      </w:pPr>
    </w:p>
    <w:p w:rsidR="0086647C" w:rsidRDefault="00173ED1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注：结算的原则</w:t>
      </w:r>
    </w:p>
    <w:p w:rsidR="0086647C" w:rsidRDefault="00173ED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1) </w:t>
      </w:r>
      <w:r>
        <w:rPr>
          <w:rFonts w:hint="eastAsia"/>
          <w:sz w:val="24"/>
        </w:rPr>
        <w:t>卡片销售后，用户可以在一个较长的有效期内的任意一天开通使用。但是有可能用户在这个有效期内都不开通，那么市民卡就不会向景点结算。但是在这个有效期内，不知道用户在哪一天开通使用。</w:t>
      </w:r>
    </w:p>
    <w:p w:rsidR="0086647C" w:rsidRDefault="00173ED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2) </w:t>
      </w:r>
      <w:r>
        <w:rPr>
          <w:rFonts w:hint="eastAsia"/>
          <w:sz w:val="24"/>
        </w:rPr>
        <w:t>哪些卡给景点结算呢？以卡片首次使用后，</w:t>
      </w:r>
      <w:commentRangeStart w:id="92"/>
      <w:r>
        <w:rPr>
          <w:rFonts w:hint="eastAsia"/>
          <w:sz w:val="24"/>
        </w:rPr>
        <w:t>过期的时刻</w:t>
      </w:r>
      <w:proofErr w:type="gramStart"/>
      <w:r>
        <w:rPr>
          <w:rFonts w:hint="eastAsia"/>
          <w:sz w:val="24"/>
        </w:rPr>
        <w:t>所在月</w:t>
      </w:r>
      <w:commentRangeEnd w:id="92"/>
      <w:proofErr w:type="gramEnd"/>
      <w:r w:rsidR="00D12B61">
        <w:rPr>
          <w:rStyle w:val="a5"/>
        </w:rPr>
        <w:commentReference w:id="92"/>
      </w:r>
      <w:r>
        <w:rPr>
          <w:rFonts w:hint="eastAsia"/>
          <w:sz w:val="24"/>
        </w:rPr>
        <w:t>作为结算时间点。</w:t>
      </w:r>
      <w:r>
        <w:rPr>
          <w:rFonts w:hint="eastAsia"/>
          <w:sz w:val="24"/>
        </w:rPr>
        <w:t xml:space="preserve"> </w:t>
      </w:r>
    </w:p>
    <w:p w:rsidR="0086647C" w:rsidRDefault="0086647C">
      <w:pPr>
        <w:spacing w:line="360" w:lineRule="auto"/>
        <w:rPr>
          <w:sz w:val="24"/>
        </w:rPr>
      </w:pPr>
    </w:p>
    <w:p w:rsidR="0086647C" w:rsidRDefault="00173ED1">
      <w:pPr>
        <w:spacing w:line="360" w:lineRule="auto"/>
        <w:rPr>
          <w:sz w:val="24"/>
        </w:rPr>
      </w:pPr>
      <w:r>
        <w:rPr>
          <w:rFonts w:hint="eastAsia"/>
          <w:sz w:val="24"/>
        </w:rPr>
        <w:t>例如：假设某个卡在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31</w:t>
      </w:r>
      <w:r>
        <w:rPr>
          <w:rFonts w:hint="eastAsia"/>
          <w:sz w:val="24"/>
        </w:rPr>
        <w:t>号开通，但是有效期为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日，则结算月为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月。即，给景点结算金额时，计算在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月的转账账单内。</w:t>
      </w:r>
    </w:p>
    <w:p w:rsidR="0086647C" w:rsidRDefault="0086647C">
      <w:pPr>
        <w:spacing w:line="360" w:lineRule="auto"/>
        <w:rPr>
          <w:sz w:val="24"/>
        </w:rPr>
      </w:pPr>
    </w:p>
    <w:p w:rsidR="0086647C" w:rsidRDefault="00173ED1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H. </w:t>
      </w:r>
      <w:r>
        <w:rPr>
          <w:rFonts w:hint="eastAsia"/>
          <w:b/>
          <w:bCs/>
          <w:sz w:val="24"/>
        </w:rPr>
        <w:t>给取卡代理点的结算</w:t>
      </w:r>
    </w:p>
    <w:p w:rsidR="0086647C" w:rsidRDefault="00173ED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1) </w:t>
      </w:r>
      <w:r>
        <w:rPr>
          <w:rFonts w:hint="eastAsia"/>
          <w:sz w:val="24"/>
        </w:rPr>
        <w:t>小额形成各个代理点</w:t>
      </w:r>
      <w:ins w:id="93" w:author="smk" w:date="2017-10-30T17:29:00Z">
        <w:r>
          <w:rPr>
            <w:rFonts w:hint="eastAsia"/>
            <w:sz w:val="24"/>
          </w:rPr>
          <w:t>（根据</w:t>
        </w:r>
        <w:r>
          <w:rPr>
            <w:rFonts w:hint="eastAsia"/>
            <w:sz w:val="24"/>
          </w:rPr>
          <w:t>POS</w:t>
        </w:r>
        <w:r>
          <w:rPr>
            <w:rFonts w:hint="eastAsia"/>
            <w:sz w:val="24"/>
          </w:rPr>
          <w:t>终端关联到</w:t>
        </w:r>
      </w:ins>
      <w:ins w:id="94" w:author="smk" w:date="2017-10-30T17:30:00Z">
        <w:r>
          <w:rPr>
            <w:rFonts w:hint="eastAsia"/>
            <w:sz w:val="24"/>
          </w:rPr>
          <w:t>所属代理点</w:t>
        </w:r>
      </w:ins>
      <w:ins w:id="95" w:author="smk" w:date="2017-10-30T17:29:00Z">
        <w:r>
          <w:rPr>
            <w:rFonts w:hint="eastAsia"/>
            <w:sz w:val="24"/>
          </w:rPr>
          <w:t>）</w:t>
        </w:r>
      </w:ins>
      <w:proofErr w:type="gramStart"/>
      <w:r>
        <w:rPr>
          <w:rFonts w:hint="eastAsia"/>
          <w:sz w:val="24"/>
        </w:rPr>
        <w:t>的</w:t>
      </w:r>
      <w:commentRangeStart w:id="96"/>
      <w:r>
        <w:rPr>
          <w:rFonts w:hint="eastAsia"/>
          <w:sz w:val="24"/>
        </w:rPr>
        <w:t>取卡汇总</w:t>
      </w:r>
      <w:proofErr w:type="gramEnd"/>
      <w:r>
        <w:rPr>
          <w:rFonts w:hint="eastAsia"/>
          <w:sz w:val="24"/>
        </w:rPr>
        <w:t>及明细</w:t>
      </w:r>
      <w:commentRangeEnd w:id="96"/>
      <w:r w:rsidR="0086164E">
        <w:rPr>
          <w:rStyle w:val="a5"/>
        </w:rPr>
        <w:commentReference w:id="96"/>
      </w:r>
      <w:r>
        <w:rPr>
          <w:rFonts w:hint="eastAsia"/>
          <w:sz w:val="24"/>
        </w:rPr>
        <w:t>（查询条件：日期段）；</w:t>
      </w:r>
    </w:p>
    <w:p w:rsidR="0086647C" w:rsidRDefault="0086647C">
      <w:pPr>
        <w:spacing w:line="360" w:lineRule="auto"/>
        <w:rPr>
          <w:sz w:val="24"/>
        </w:rPr>
      </w:pPr>
    </w:p>
    <w:p w:rsidR="0086647C" w:rsidRDefault="00173ED1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I. </w:t>
      </w:r>
      <w:r>
        <w:rPr>
          <w:rFonts w:hint="eastAsia"/>
          <w:b/>
          <w:bCs/>
          <w:sz w:val="24"/>
        </w:rPr>
        <w:t>给销售代理点的结算（旅游局微信</w:t>
      </w:r>
      <w:r>
        <w:rPr>
          <w:rFonts w:hint="eastAsia"/>
          <w:b/>
          <w:bCs/>
          <w:sz w:val="24"/>
        </w:rPr>
        <w:t>\APP</w:t>
      </w:r>
      <w:r>
        <w:rPr>
          <w:rFonts w:hint="eastAsia"/>
          <w:b/>
          <w:bCs/>
          <w:sz w:val="24"/>
        </w:rPr>
        <w:t>入口）</w:t>
      </w:r>
    </w:p>
    <w:p w:rsidR="0086647C" w:rsidRDefault="00173ED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1) </w:t>
      </w:r>
      <w:r>
        <w:rPr>
          <w:rFonts w:hint="eastAsia"/>
          <w:sz w:val="24"/>
        </w:rPr>
        <w:t>小额形成销售代理点</w:t>
      </w:r>
      <w:ins w:id="97" w:author="smk" w:date="2017-10-30T17:30:00Z">
        <w:r>
          <w:rPr>
            <w:rFonts w:hint="eastAsia"/>
            <w:sz w:val="24"/>
          </w:rPr>
          <w:t>（根据归属部门，员工）</w:t>
        </w:r>
      </w:ins>
      <w:r>
        <w:rPr>
          <w:rFonts w:hint="eastAsia"/>
          <w:sz w:val="24"/>
        </w:rPr>
        <w:t>的</w:t>
      </w:r>
      <w:commentRangeStart w:id="98"/>
      <w:r>
        <w:rPr>
          <w:rFonts w:hint="eastAsia"/>
          <w:sz w:val="24"/>
        </w:rPr>
        <w:t>销售汇总及明细</w:t>
      </w:r>
      <w:commentRangeEnd w:id="98"/>
      <w:r w:rsidR="00AC222F">
        <w:rPr>
          <w:rStyle w:val="a5"/>
        </w:rPr>
        <w:commentReference w:id="98"/>
      </w:r>
      <w:r>
        <w:rPr>
          <w:rFonts w:hint="eastAsia"/>
          <w:sz w:val="24"/>
        </w:rPr>
        <w:t>（查询条件：日期段）；</w:t>
      </w:r>
    </w:p>
    <w:p w:rsidR="0086647C" w:rsidRDefault="0086647C">
      <w:pPr>
        <w:spacing w:line="360" w:lineRule="auto"/>
        <w:rPr>
          <w:sz w:val="24"/>
        </w:rPr>
      </w:pPr>
    </w:p>
    <w:p w:rsidR="0086647C" w:rsidRDefault="00173ED1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J. </w:t>
      </w:r>
      <w:r>
        <w:rPr>
          <w:rFonts w:hint="eastAsia"/>
          <w:b/>
          <w:bCs/>
          <w:sz w:val="24"/>
        </w:rPr>
        <w:t>小额</w:t>
      </w:r>
      <w:commentRangeStart w:id="99"/>
      <w:r>
        <w:rPr>
          <w:rFonts w:hint="eastAsia"/>
          <w:b/>
          <w:bCs/>
          <w:sz w:val="24"/>
        </w:rPr>
        <w:t>自有报表</w:t>
      </w:r>
      <w:commentRangeEnd w:id="99"/>
      <w:r w:rsidR="00ED0EB1">
        <w:rPr>
          <w:rStyle w:val="a5"/>
        </w:rPr>
        <w:commentReference w:id="99"/>
      </w:r>
      <w:r>
        <w:rPr>
          <w:rFonts w:hint="eastAsia"/>
          <w:b/>
          <w:bCs/>
          <w:sz w:val="24"/>
        </w:rPr>
        <w:t>（查询条件：日期段）</w:t>
      </w:r>
    </w:p>
    <w:p w:rsidR="0086647C" w:rsidRDefault="00173ED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1) </w:t>
      </w:r>
      <w:r>
        <w:rPr>
          <w:rFonts w:hint="eastAsia"/>
          <w:sz w:val="24"/>
        </w:rPr>
        <w:t>各个渠道的销售汇总及明细；</w:t>
      </w:r>
    </w:p>
    <w:p w:rsidR="0086647C" w:rsidRDefault="00173ED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2) </w:t>
      </w:r>
      <w:r>
        <w:rPr>
          <w:rFonts w:hint="eastAsia"/>
          <w:sz w:val="24"/>
        </w:rPr>
        <w:t>操作员的</w:t>
      </w:r>
      <w:commentRangeStart w:id="100"/>
      <w:r>
        <w:rPr>
          <w:rFonts w:hint="eastAsia"/>
          <w:sz w:val="24"/>
        </w:rPr>
        <w:t>制卡、发货</w:t>
      </w:r>
      <w:commentRangeEnd w:id="100"/>
      <w:r w:rsidR="00DB555E">
        <w:rPr>
          <w:rStyle w:val="a5"/>
        </w:rPr>
        <w:commentReference w:id="100"/>
      </w:r>
      <w:r>
        <w:rPr>
          <w:rFonts w:hint="eastAsia"/>
          <w:sz w:val="24"/>
        </w:rPr>
        <w:t>的汇总及明细；</w:t>
      </w:r>
    </w:p>
    <w:p w:rsidR="0086647C" w:rsidRDefault="0086647C">
      <w:pPr>
        <w:spacing w:line="360" w:lineRule="auto"/>
        <w:rPr>
          <w:sz w:val="24"/>
        </w:rPr>
      </w:pPr>
    </w:p>
    <w:p w:rsidR="0086647C" w:rsidRDefault="00173ED1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 xml:space="preserve">K. </w:t>
      </w:r>
      <w:r>
        <w:rPr>
          <w:rFonts w:hint="eastAsia"/>
          <w:b/>
          <w:bCs/>
          <w:sz w:val="24"/>
        </w:rPr>
        <w:t>商户消费</w:t>
      </w:r>
      <w:ins w:id="101" w:author="bwd" w:date="2017-10-30T14:58:00Z">
        <w:r>
          <w:rPr>
            <w:rFonts w:hint="eastAsia"/>
            <w:b/>
            <w:bCs/>
            <w:sz w:val="24"/>
          </w:rPr>
          <w:t>（</w:t>
        </w:r>
      </w:ins>
      <w:ins w:id="102" w:author="bwd" w:date="2017-10-30T14:59:00Z">
        <w:r>
          <w:rPr>
            <w:rFonts w:hint="eastAsia"/>
            <w:b/>
            <w:bCs/>
            <w:sz w:val="24"/>
          </w:rPr>
          <w:t>包括伴手礼、酒店的</w:t>
        </w:r>
        <w:r>
          <w:rPr>
            <w:rFonts w:hint="eastAsia"/>
            <w:b/>
            <w:bCs/>
            <w:sz w:val="24"/>
          </w:rPr>
          <w:t>POS</w:t>
        </w:r>
        <w:r>
          <w:rPr>
            <w:rFonts w:hint="eastAsia"/>
            <w:b/>
            <w:bCs/>
            <w:sz w:val="24"/>
          </w:rPr>
          <w:t>需求</w:t>
        </w:r>
      </w:ins>
      <w:ins w:id="103" w:author="bwd" w:date="2017-10-30T14:58:00Z">
        <w:r>
          <w:rPr>
            <w:rFonts w:hint="eastAsia"/>
            <w:b/>
            <w:bCs/>
            <w:sz w:val="24"/>
          </w:rPr>
          <w:t>）</w:t>
        </w:r>
      </w:ins>
      <w:ins w:id="104" w:author="bwd" w:date="2017-10-30T14:59:00Z">
        <w:r>
          <w:rPr>
            <w:rFonts w:hint="eastAsia"/>
            <w:b/>
            <w:bCs/>
            <w:sz w:val="24"/>
          </w:rPr>
          <w:t>，这部分的需求由</w:t>
        </w:r>
        <w:r>
          <w:rPr>
            <w:rFonts w:hint="eastAsia"/>
            <w:b/>
            <w:bCs/>
            <w:sz w:val="24"/>
          </w:rPr>
          <w:t>POS</w:t>
        </w:r>
        <w:r>
          <w:rPr>
            <w:rFonts w:hint="eastAsia"/>
            <w:b/>
            <w:bCs/>
            <w:sz w:val="24"/>
          </w:rPr>
          <w:t>厂商开发</w:t>
        </w:r>
      </w:ins>
    </w:p>
    <w:p w:rsidR="0086647C" w:rsidRDefault="00173ED1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需要定制电子钱包消费</w:t>
      </w:r>
      <w:r>
        <w:rPr>
          <w:rFonts w:hint="eastAsia"/>
          <w:sz w:val="24"/>
        </w:rPr>
        <w:t>POS</w:t>
      </w:r>
      <w:r>
        <w:rPr>
          <w:rFonts w:hint="eastAsia"/>
          <w:sz w:val="24"/>
        </w:rPr>
        <w:t>；</w:t>
      </w:r>
    </w:p>
    <w:p w:rsidR="0086647C" w:rsidRDefault="00173ED1">
      <w:pPr>
        <w:numPr>
          <w:ilvl w:val="255"/>
          <w:numId w:val="0"/>
        </w:numPr>
        <w:spacing w:line="360" w:lineRule="auto"/>
        <w:rPr>
          <w:ins w:id="105" w:author="bwd" w:date="2017-10-30T14:55:00Z"/>
          <w:sz w:val="24"/>
        </w:rPr>
      </w:pPr>
      <w:r>
        <w:rPr>
          <w:rFonts w:hint="eastAsia"/>
          <w:sz w:val="24"/>
        </w:rPr>
        <w:t xml:space="preserve">2) </w:t>
      </w:r>
      <w:r>
        <w:rPr>
          <w:rFonts w:hint="eastAsia"/>
          <w:sz w:val="24"/>
        </w:rPr>
        <w:t>需要读卡</w:t>
      </w:r>
      <w:proofErr w:type="gramStart"/>
      <w:r>
        <w:rPr>
          <w:rFonts w:hint="eastAsia"/>
          <w:sz w:val="24"/>
        </w:rPr>
        <w:t>后判断</w:t>
      </w:r>
      <w:proofErr w:type="gramEnd"/>
      <w:r>
        <w:rPr>
          <w:rFonts w:hint="eastAsia"/>
          <w:sz w:val="24"/>
        </w:rPr>
        <w:t>是否为有效转转卡，再根据设定的优惠金额扣款，金额不够的显示享受优惠。</w:t>
      </w:r>
    </w:p>
    <w:p w:rsidR="0086647C" w:rsidRDefault="0086647C">
      <w:pPr>
        <w:spacing w:line="360" w:lineRule="auto"/>
        <w:rPr>
          <w:ins w:id="106" w:author="bwd" w:date="2017-10-30T14:55:00Z"/>
          <w:sz w:val="24"/>
        </w:rPr>
      </w:pPr>
    </w:p>
    <w:p w:rsidR="0086647C" w:rsidRDefault="0086647C">
      <w:pPr>
        <w:spacing w:line="360" w:lineRule="auto"/>
        <w:rPr>
          <w:ins w:id="107" w:author="bwd" w:date="2017-10-30T14:55:00Z"/>
          <w:sz w:val="24"/>
        </w:rPr>
      </w:pPr>
    </w:p>
    <w:p w:rsidR="0086647C" w:rsidRDefault="00173ED1">
      <w:pPr>
        <w:spacing w:line="360" w:lineRule="auto"/>
        <w:rPr>
          <w:ins w:id="108" w:author="bwd" w:date="2017-10-30T14:55:00Z"/>
          <w:sz w:val="24"/>
        </w:rPr>
      </w:pPr>
      <w:ins w:id="109" w:author="bwd" w:date="2017-10-30T14:55:00Z">
        <w:r>
          <w:rPr>
            <w:rFonts w:hint="eastAsia"/>
            <w:sz w:val="24"/>
          </w:rPr>
          <w:t>增加的需求点（主要</w:t>
        </w:r>
        <w:proofErr w:type="gramStart"/>
        <w:r>
          <w:rPr>
            <w:rFonts w:hint="eastAsia"/>
            <w:sz w:val="24"/>
          </w:rPr>
          <w:t>针对景点</w:t>
        </w:r>
        <w:proofErr w:type="gramEnd"/>
        <w:r>
          <w:rPr>
            <w:rFonts w:hint="eastAsia"/>
            <w:sz w:val="24"/>
          </w:rPr>
          <w:t>POS</w:t>
        </w:r>
        <w:r>
          <w:rPr>
            <w:rFonts w:hint="eastAsia"/>
            <w:sz w:val="24"/>
          </w:rPr>
          <w:t>）：</w:t>
        </w:r>
      </w:ins>
    </w:p>
    <w:p w:rsidR="0086647C" w:rsidRDefault="00173ED1">
      <w:pPr>
        <w:numPr>
          <w:ilvl w:val="0"/>
          <w:numId w:val="3"/>
        </w:numPr>
        <w:spacing w:line="360" w:lineRule="auto"/>
        <w:rPr>
          <w:ins w:id="110" w:author="bwd" w:date="2017-10-30T14:55:00Z"/>
          <w:sz w:val="24"/>
        </w:rPr>
      </w:pPr>
      <w:commentRangeStart w:id="111"/>
      <w:proofErr w:type="gramStart"/>
      <w:ins w:id="112" w:author="bwd" w:date="2017-10-30T14:55:00Z">
        <w:r>
          <w:rPr>
            <w:rFonts w:hint="eastAsia"/>
            <w:sz w:val="24"/>
          </w:rPr>
          <w:t>伴手礼</w:t>
        </w:r>
      </w:ins>
      <w:commentRangeEnd w:id="111"/>
      <w:proofErr w:type="gramEnd"/>
      <w:r w:rsidR="00695D53">
        <w:rPr>
          <w:rStyle w:val="a5"/>
        </w:rPr>
        <w:commentReference w:id="111"/>
      </w:r>
      <w:ins w:id="113" w:author="bwd" w:date="2017-10-30T14:55:00Z">
        <w:r>
          <w:rPr>
            <w:rFonts w:hint="eastAsia"/>
            <w:sz w:val="24"/>
          </w:rPr>
          <w:t>，有效期参照转转卡有效期；</w:t>
        </w:r>
      </w:ins>
    </w:p>
    <w:p w:rsidR="0086647C" w:rsidRDefault="00173ED1">
      <w:pPr>
        <w:numPr>
          <w:ilvl w:val="0"/>
          <w:numId w:val="3"/>
        </w:numPr>
        <w:spacing w:line="360" w:lineRule="auto"/>
        <w:rPr>
          <w:ins w:id="114" w:author="bwd" w:date="2017-10-30T14:55:00Z"/>
          <w:sz w:val="24"/>
        </w:rPr>
      </w:pPr>
      <w:commentRangeStart w:id="115"/>
      <w:ins w:id="116" w:author="bwd" w:date="2017-10-30T14:55:00Z">
        <w:r>
          <w:rPr>
            <w:rFonts w:hint="eastAsia"/>
            <w:sz w:val="24"/>
          </w:rPr>
          <w:t>酒店</w:t>
        </w:r>
      </w:ins>
      <w:commentRangeEnd w:id="115"/>
      <w:r w:rsidR="00695D53">
        <w:rPr>
          <w:rStyle w:val="a5"/>
        </w:rPr>
        <w:commentReference w:id="115"/>
      </w:r>
      <w:ins w:id="117" w:author="bwd" w:date="2017-10-30T14:55:00Z">
        <w:r>
          <w:rPr>
            <w:rFonts w:hint="eastAsia"/>
            <w:sz w:val="24"/>
          </w:rPr>
          <w:t>，有效期自开通起，有效期结束后顺延</w:t>
        </w:r>
        <w:r>
          <w:rPr>
            <w:rFonts w:hint="eastAsia"/>
            <w:sz w:val="24"/>
          </w:rPr>
          <w:t>2</w:t>
        </w:r>
        <w:r>
          <w:rPr>
            <w:rFonts w:hint="eastAsia"/>
            <w:sz w:val="24"/>
          </w:rPr>
          <w:t>天（自然日）。</w:t>
        </w:r>
      </w:ins>
    </w:p>
    <w:p w:rsidR="0086647C" w:rsidRDefault="0086647C">
      <w:pPr>
        <w:numPr>
          <w:ilvl w:val="255"/>
          <w:numId w:val="0"/>
        </w:numPr>
        <w:spacing w:line="360" w:lineRule="auto"/>
        <w:rPr>
          <w:ins w:id="118" w:author="bwd" w:date="2017-10-30T14:55:00Z"/>
          <w:sz w:val="24"/>
        </w:rPr>
      </w:pPr>
    </w:p>
    <w:p w:rsidR="0086647C" w:rsidRDefault="0086647C">
      <w:pPr>
        <w:spacing w:line="360" w:lineRule="auto"/>
        <w:rPr>
          <w:sz w:val="24"/>
        </w:rPr>
      </w:pPr>
    </w:p>
    <w:sectPr w:rsidR="00866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iang" w:date="2017-11-07T09:48:00Z" w:initials="jiang">
    <w:p w:rsidR="00933C2F" w:rsidRDefault="00933C2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套餐属性：总体有效期、激活时间、过期时间、</w:t>
      </w:r>
      <w:r w:rsidR="006C0BD8">
        <w:rPr>
          <w:rFonts w:hint="eastAsia"/>
        </w:rPr>
        <w:t>所包含的景点列表</w:t>
      </w:r>
      <w:r w:rsidR="00BE575B">
        <w:rPr>
          <w:rFonts w:hint="eastAsia"/>
        </w:rPr>
        <w:t>【可变】</w:t>
      </w:r>
      <w:r w:rsidR="0064205D">
        <w:rPr>
          <w:rFonts w:hint="eastAsia"/>
        </w:rPr>
        <w:t>，金额</w:t>
      </w:r>
    </w:p>
  </w:comment>
  <w:comment w:id="4" w:author="jiang" w:date="2017-11-14T09:56:00Z" w:initials="jiang">
    <w:p w:rsidR="00FD7E64" w:rsidRDefault="00FD7E6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增加地址快递费配置</w:t>
      </w:r>
    </w:p>
  </w:comment>
  <w:comment w:id="5" w:author="jiang" w:date="2017-11-07T09:57:00Z" w:initials="jiang">
    <w:p w:rsidR="006C0BD8" w:rsidRDefault="006C0BD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新增到取方式</w:t>
      </w:r>
      <w:r w:rsidR="0072160F">
        <w:rPr>
          <w:rFonts w:hint="eastAsia"/>
        </w:rPr>
        <w:t>【通过小额生成的</w:t>
      </w:r>
      <w:r w:rsidR="00CC41BE">
        <w:rPr>
          <w:rFonts w:hint="eastAsia"/>
        </w:rPr>
        <w:t>唯一的验证码】</w:t>
      </w:r>
      <w:r w:rsidR="00CC41BE">
        <w:br/>
      </w:r>
      <w:r w:rsidR="00CC41BE">
        <w:rPr>
          <w:rFonts w:hint="eastAsia"/>
        </w:rPr>
        <w:t>验证码长度</w:t>
      </w:r>
      <w:r w:rsidR="00BE575B">
        <w:rPr>
          <w:rFonts w:hint="eastAsia"/>
        </w:rPr>
        <w:t xml:space="preserve"> 14</w:t>
      </w:r>
      <w:r w:rsidR="00BE575B">
        <w:rPr>
          <w:rFonts w:hint="eastAsia"/>
        </w:rPr>
        <w:t>位</w:t>
      </w:r>
      <w:r w:rsidR="000740A6">
        <w:rPr>
          <w:rFonts w:hint="eastAsia"/>
        </w:rPr>
        <w:t>，唯一</w:t>
      </w:r>
    </w:p>
  </w:comment>
  <w:comment w:id="8" w:author="jiang" w:date="2017-11-07T10:01:00Z" w:initials="jiang">
    <w:p w:rsidR="001E5ACD" w:rsidRDefault="001E5AC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小额短信推送</w:t>
      </w:r>
      <w:r>
        <w:rPr>
          <w:rFonts w:hint="eastAsia"/>
        </w:rPr>
        <w:t>+</w:t>
      </w:r>
      <w:r>
        <w:rPr>
          <w:rFonts w:hint="eastAsia"/>
        </w:rPr>
        <w:t>用户</w:t>
      </w:r>
      <w:r>
        <w:rPr>
          <w:rFonts w:hint="eastAsia"/>
        </w:rPr>
        <w:t>APP/</w:t>
      </w:r>
      <w:proofErr w:type="gramStart"/>
      <w:r>
        <w:rPr>
          <w:rFonts w:hint="eastAsia"/>
        </w:rPr>
        <w:t>微信端显示</w:t>
      </w:r>
      <w:proofErr w:type="gramEnd"/>
      <w:r>
        <w:rPr>
          <w:rFonts w:hint="eastAsia"/>
        </w:rPr>
        <w:t>取件码</w:t>
      </w:r>
      <w:r w:rsidR="000740A6">
        <w:br/>
      </w:r>
      <w:r w:rsidR="000740A6">
        <w:rPr>
          <w:rFonts w:hint="eastAsia"/>
        </w:rPr>
        <w:t>阿里大鱼账号实现短信通知</w:t>
      </w:r>
    </w:p>
  </w:comment>
  <w:comment w:id="10" w:author="jiang" w:date="2017-11-14T09:52:00Z" w:initials="jiang">
    <w:p w:rsidR="00196341" w:rsidRDefault="0019634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兑换券只允许在第三种情况下使用</w:t>
      </w:r>
    </w:p>
  </w:comment>
  <w:comment w:id="15" w:author="jiang" w:date="2017-11-07T10:03:00Z" w:initials="jiang">
    <w:p w:rsidR="00B23EC7" w:rsidRDefault="00B23EC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优惠券的生成以及验证的方式</w:t>
      </w:r>
      <w:r w:rsidR="008B45D3">
        <w:rPr>
          <w:rFonts w:hint="eastAsia"/>
        </w:rPr>
        <w:t>【待确认】</w:t>
      </w:r>
      <w:r w:rsidR="000740A6">
        <w:br/>
      </w:r>
      <w:r w:rsidR="000740A6">
        <w:rPr>
          <w:rFonts w:hint="eastAsia"/>
        </w:rPr>
        <w:t>暂不考虑</w:t>
      </w:r>
    </w:p>
  </w:comment>
  <w:comment w:id="28" w:author="jiang" w:date="2017-11-06T22:59:00Z" w:initials="jiang">
    <w:p w:rsidR="00AD46F7" w:rsidRDefault="00AD46F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无卡购卡快递方式中增加充值流程，由制</w:t>
      </w:r>
      <w:proofErr w:type="gramStart"/>
      <w:r>
        <w:rPr>
          <w:rFonts w:hint="eastAsia"/>
        </w:rPr>
        <w:t>卡部门</w:t>
      </w:r>
      <w:proofErr w:type="gramEnd"/>
      <w:r>
        <w:rPr>
          <w:rFonts w:hint="eastAsia"/>
        </w:rPr>
        <w:t>完成充值操作。同时小额在制卡页面制卡时增加充值功能</w:t>
      </w:r>
    </w:p>
  </w:comment>
  <w:comment w:id="37" w:author="jiang" w:date="2017-11-07T10:11:00Z" w:initials="jiang">
    <w:p w:rsidR="001B76E7" w:rsidRDefault="001B76E7">
      <w:pPr>
        <w:pStyle w:val="a6"/>
      </w:pPr>
      <w:r>
        <w:rPr>
          <w:rStyle w:val="a5"/>
        </w:rPr>
        <w:annotationRef/>
      </w:r>
      <w:r w:rsidR="00C77F31">
        <w:rPr>
          <w:rFonts w:hint="eastAsia"/>
        </w:rPr>
        <w:t>用户可以在</w:t>
      </w:r>
      <w:r w:rsidR="00C77F31">
        <w:rPr>
          <w:rFonts w:hint="eastAsia"/>
        </w:rPr>
        <w:t>H5</w:t>
      </w:r>
      <w:r w:rsidR="00C77F31">
        <w:rPr>
          <w:rFonts w:hint="eastAsia"/>
        </w:rPr>
        <w:t>或者旅游局端单独购买兑换券、市民卡</w:t>
      </w:r>
      <w:r w:rsidR="00C77F31">
        <w:t xml:space="preserve"> </w:t>
      </w:r>
      <w:r w:rsidR="000740A6">
        <w:br/>
      </w:r>
    </w:p>
  </w:comment>
  <w:comment w:id="48" w:author="jiang" w:date="2017-11-06T23:09:00Z" w:initials="jiang">
    <w:p w:rsidR="009D0569" w:rsidRDefault="009D0569">
      <w:pPr>
        <w:pStyle w:val="a6"/>
      </w:pPr>
      <w:r>
        <w:rPr>
          <w:rStyle w:val="a5"/>
        </w:rPr>
        <w:annotationRef/>
      </w:r>
      <w:r w:rsidR="00DB690E">
        <w:rPr>
          <w:rFonts w:hint="eastAsia"/>
        </w:rPr>
        <w:t>驳回请求</w:t>
      </w:r>
      <w:r w:rsidR="00AE1A60">
        <w:rPr>
          <w:rFonts w:hint="eastAsia"/>
        </w:rPr>
        <w:t>时如果客户是</w:t>
      </w:r>
      <w:r w:rsidR="00AE1A60">
        <w:rPr>
          <w:rFonts w:hint="eastAsia"/>
        </w:rPr>
        <w:t>H5</w:t>
      </w:r>
      <w:r w:rsidR="00AE1A60">
        <w:rPr>
          <w:rFonts w:hint="eastAsia"/>
        </w:rPr>
        <w:t>录入，则短信推送告知；如果是旅游局端录入则接口方式告知</w:t>
      </w:r>
    </w:p>
  </w:comment>
  <w:comment w:id="50" w:author="jiang" w:date="2017-11-14T11:01:00Z" w:initials="jiang">
    <w:p w:rsidR="002A25CD" w:rsidRDefault="002A25C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APP</w:t>
      </w:r>
      <w:r>
        <w:rPr>
          <w:rFonts w:hint="eastAsia"/>
        </w:rPr>
        <w:t>通知方式暂定</w:t>
      </w:r>
    </w:p>
  </w:comment>
  <w:comment w:id="51" w:author="jiang" w:date="2017-11-06T23:10:00Z" w:initials="jiang">
    <w:p w:rsidR="00AE1A60" w:rsidRDefault="00AE1A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发货的推送方式同上</w:t>
      </w:r>
    </w:p>
  </w:comment>
  <w:comment w:id="54" w:author="jiang" w:date="2017-11-06T23:12:00Z" w:initials="jiang">
    <w:p w:rsidR="004B2BC2" w:rsidRDefault="004B2BC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商城购买的操作是否不与小额系统关联？</w:t>
      </w:r>
    </w:p>
  </w:comment>
  <w:comment w:id="60" w:author="jiang" w:date="2017-11-06T23:12:00Z" w:initials="jiang">
    <w:p w:rsidR="000E40C5" w:rsidRDefault="000E40C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预充电子钱包怎么体现在小额系统中</w:t>
      </w:r>
    </w:p>
  </w:comment>
  <w:comment w:id="62" w:author="jiang" w:date="2017-11-08T17:29:00Z" w:initials="jiang">
    <w:p w:rsidR="00CC41BE" w:rsidRDefault="00CC41B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代理点在</w:t>
      </w:r>
      <w:r>
        <w:rPr>
          <w:rFonts w:hint="eastAsia"/>
        </w:rPr>
        <w:t>POS</w:t>
      </w:r>
      <w:r>
        <w:rPr>
          <w:rFonts w:hint="eastAsia"/>
        </w:rPr>
        <w:t>机上完成售卡操作。通过</w:t>
      </w:r>
      <w:r>
        <w:rPr>
          <w:rFonts w:hint="eastAsia"/>
        </w:rPr>
        <w:t>POS</w:t>
      </w:r>
      <w:r>
        <w:rPr>
          <w:rFonts w:hint="eastAsia"/>
        </w:rPr>
        <w:t>机号确认具体的代理点</w:t>
      </w:r>
    </w:p>
  </w:comment>
  <w:comment w:id="78" w:author="jiang" w:date="2017-11-07T10:20:00Z" w:initials="jiang">
    <w:p w:rsidR="00300F79" w:rsidRDefault="00300F7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自有</w:t>
      </w:r>
      <w:proofErr w:type="gramStart"/>
      <w:r>
        <w:rPr>
          <w:rFonts w:hint="eastAsia"/>
        </w:rPr>
        <w:t>网点取卡后续</w:t>
      </w:r>
      <w:proofErr w:type="gramEnd"/>
      <w:r>
        <w:rPr>
          <w:rFonts w:hint="eastAsia"/>
        </w:rPr>
        <w:t>操作？</w:t>
      </w:r>
      <w:r>
        <w:br/>
      </w:r>
      <w:r w:rsidR="00092199">
        <w:rPr>
          <w:rFonts w:hint="eastAsia"/>
        </w:rPr>
        <w:t>增加【根据取件码完成售卡】页面</w:t>
      </w:r>
    </w:p>
  </w:comment>
  <w:comment w:id="87" w:author="jiang" w:date="2017-11-14T11:22:00Z" w:initials="jiang">
    <w:p w:rsidR="00762F91" w:rsidRDefault="00762F9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刷卡时限制入园时间段【</w:t>
      </w:r>
      <w:r>
        <w:rPr>
          <w:rFonts w:hint="eastAsia"/>
        </w:rPr>
        <w:t>POS</w:t>
      </w:r>
      <w:r>
        <w:rPr>
          <w:rFonts w:hint="eastAsia"/>
        </w:rPr>
        <w:t>机端改造】</w:t>
      </w:r>
    </w:p>
  </w:comment>
  <w:comment w:id="88" w:author="jiang" w:date="2017-11-07T10:39:00Z" w:initials="jiang">
    <w:p w:rsidR="009B4BA4" w:rsidRDefault="009B4BA4">
      <w:pPr>
        <w:pStyle w:val="a6"/>
      </w:pPr>
      <w:r>
        <w:rPr>
          <w:rStyle w:val="a5"/>
        </w:rPr>
        <w:annotationRef/>
      </w:r>
      <w:r w:rsidR="00322A54">
        <w:br/>
      </w:r>
      <w:r>
        <w:rPr>
          <w:rFonts w:hint="eastAsia"/>
        </w:rPr>
        <w:t>拙政园与虎丘只能二选</w:t>
      </w:r>
      <w:proofErr w:type="gramStart"/>
      <w:r>
        <w:rPr>
          <w:rFonts w:hint="eastAsia"/>
        </w:rPr>
        <w:t>一</w:t>
      </w:r>
      <w:proofErr w:type="gramEnd"/>
      <w:r w:rsidR="00322A54">
        <w:rPr>
          <w:rFonts w:hint="eastAsia"/>
        </w:rPr>
        <w:t>（入园判断时）</w:t>
      </w:r>
      <w:r>
        <w:rPr>
          <w:rFonts w:hint="eastAsia"/>
        </w:rPr>
        <w:t>，结算时需区分</w:t>
      </w:r>
      <w:r w:rsidR="00322A54">
        <w:rPr>
          <w:rFonts w:hint="eastAsia"/>
        </w:rPr>
        <w:t>出具体的景点</w:t>
      </w:r>
    </w:p>
  </w:comment>
  <w:comment w:id="89" w:author="jiang" w:date="2017-11-07T10:29:00Z" w:initials="jiang">
    <w:p w:rsidR="009B4BA4" w:rsidRDefault="009B4BA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部分景点可能采用闸机，不使用联机方式【待定】</w:t>
      </w:r>
    </w:p>
  </w:comment>
  <w:comment w:id="90" w:author="jiang" w:date="2017-11-07T10:22:00Z" w:initials="jiang">
    <w:p w:rsidR="009A5E8A" w:rsidRDefault="009A5E8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POS</w:t>
      </w:r>
      <w:proofErr w:type="gramStart"/>
      <w:r w:rsidR="00092199">
        <w:rPr>
          <w:rFonts w:hint="eastAsia"/>
        </w:rPr>
        <w:t>机照片</w:t>
      </w:r>
      <w:proofErr w:type="gramEnd"/>
      <w:r w:rsidR="00092199">
        <w:rPr>
          <w:rFonts w:hint="eastAsia"/>
        </w:rPr>
        <w:t>信息联机获取</w:t>
      </w:r>
    </w:p>
  </w:comment>
  <w:comment w:id="91" w:author="jiang" w:date="2017-11-07T10:25:00Z" w:initials="jiang">
    <w:p w:rsidR="00092199" w:rsidRDefault="0009219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景点结算维护</w:t>
      </w:r>
    </w:p>
  </w:comment>
  <w:comment w:id="92" w:author="jiang" w:date="2017-11-07T10:42:00Z" w:initials="jiang">
    <w:p w:rsidR="00D12B61" w:rsidRDefault="00D12B6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以首次开通后过期的时间</w:t>
      </w:r>
      <w:proofErr w:type="gramStart"/>
      <w:r>
        <w:rPr>
          <w:rFonts w:hint="eastAsia"/>
        </w:rPr>
        <w:t>所在月</w:t>
      </w:r>
      <w:proofErr w:type="gramEnd"/>
      <w:r>
        <w:rPr>
          <w:rFonts w:hint="eastAsia"/>
        </w:rPr>
        <w:t>为结算点。</w:t>
      </w:r>
      <w:r>
        <w:br/>
      </w:r>
      <w:r w:rsidR="00322A54">
        <w:rPr>
          <w:rFonts w:hint="eastAsia"/>
        </w:rPr>
        <w:t>已开通功能但未使用的卡片结算处理原则？</w:t>
      </w:r>
    </w:p>
  </w:comment>
  <w:comment w:id="96" w:author="jiang" w:date="2017-11-06T23:38:00Z" w:initials="jiang">
    <w:p w:rsidR="0086164E" w:rsidRDefault="0086164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领卡报表</w:t>
      </w:r>
    </w:p>
  </w:comment>
  <w:comment w:id="98" w:author="jiang" w:date="2017-11-06T23:39:00Z" w:initials="jiang">
    <w:p w:rsidR="00AC222F" w:rsidRDefault="00AC222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销售</w:t>
      </w:r>
      <w:r w:rsidR="00FF48B9">
        <w:rPr>
          <w:rFonts w:hint="eastAsia"/>
        </w:rPr>
        <w:t>渠道统计报表</w:t>
      </w:r>
    </w:p>
  </w:comment>
  <w:comment w:id="99" w:author="jiang" w:date="2017-11-06T23:40:00Z" w:initials="jiang">
    <w:p w:rsidR="00ED0EB1" w:rsidRDefault="00ED0EB1">
      <w:pPr>
        <w:pStyle w:val="a6"/>
      </w:pPr>
      <w:r>
        <w:rPr>
          <w:rStyle w:val="a5"/>
        </w:rPr>
        <w:annotationRef/>
      </w:r>
      <w:r w:rsidR="006B63B0">
        <w:br/>
      </w:r>
      <w:r>
        <w:rPr>
          <w:rFonts w:hint="eastAsia"/>
        </w:rPr>
        <w:t>刷卡明细报表</w:t>
      </w:r>
      <w:r>
        <w:br/>
      </w:r>
      <w:r>
        <w:rPr>
          <w:rFonts w:hint="eastAsia"/>
        </w:rPr>
        <w:t>景点分成转账报表</w:t>
      </w:r>
    </w:p>
  </w:comment>
  <w:comment w:id="100" w:author="jiang" w:date="2017-11-06T23:41:00Z" w:initials="jiang">
    <w:p w:rsidR="00DB555E" w:rsidRDefault="00DB555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转转卡营业员操作报表</w:t>
      </w:r>
    </w:p>
  </w:comment>
  <w:comment w:id="111" w:author="jiang" w:date="2017-11-07T10:53:00Z" w:initials="jiang">
    <w:p w:rsidR="00695D53" w:rsidRDefault="00695D5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POS</w:t>
      </w:r>
      <w:r>
        <w:rPr>
          <w:rFonts w:hint="eastAsia"/>
        </w:rPr>
        <w:t>机请求，小额端完成验证扣次</w:t>
      </w:r>
    </w:p>
  </w:comment>
  <w:comment w:id="115" w:author="jiang" w:date="2017-11-07T10:53:00Z" w:initials="jiang">
    <w:p w:rsidR="00695D53" w:rsidRDefault="00695D5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POS</w:t>
      </w:r>
      <w:r>
        <w:rPr>
          <w:rFonts w:hint="eastAsia"/>
        </w:rPr>
        <w:t>端请求，小额端返回有效期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08D" w:rsidRDefault="00C6308D" w:rsidP="00E95016">
      <w:r>
        <w:separator/>
      </w:r>
    </w:p>
  </w:endnote>
  <w:endnote w:type="continuationSeparator" w:id="0">
    <w:p w:rsidR="00C6308D" w:rsidRDefault="00C6308D" w:rsidP="00E95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08D" w:rsidRDefault="00C6308D" w:rsidP="00E95016">
      <w:r>
        <w:separator/>
      </w:r>
    </w:p>
  </w:footnote>
  <w:footnote w:type="continuationSeparator" w:id="0">
    <w:p w:rsidR="00C6308D" w:rsidRDefault="00C6308D" w:rsidP="00E95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6A4B9"/>
    <w:multiLevelType w:val="singleLevel"/>
    <w:tmpl w:val="59F6A4B9"/>
    <w:lvl w:ilvl="0">
      <w:start w:val="1"/>
      <w:numFmt w:val="decimal"/>
      <w:suff w:val="space"/>
      <w:lvlText w:val="%1)"/>
      <w:lvlJc w:val="left"/>
    </w:lvl>
  </w:abstractNum>
  <w:abstractNum w:abstractNumId="1">
    <w:nsid w:val="59F6D0AA"/>
    <w:multiLevelType w:val="singleLevel"/>
    <w:tmpl w:val="59F6D0AA"/>
    <w:lvl w:ilvl="0">
      <w:start w:val="1"/>
      <w:numFmt w:val="decimal"/>
      <w:suff w:val="space"/>
      <w:lvlText w:val="%1."/>
      <w:lvlJc w:val="left"/>
    </w:lvl>
  </w:abstractNum>
  <w:abstractNum w:abstractNumId="2">
    <w:nsid w:val="59F6EF36"/>
    <w:multiLevelType w:val="singleLevel"/>
    <w:tmpl w:val="59F6EF36"/>
    <w:lvl w:ilvl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mk">
    <w15:presenceInfo w15:providerId="None" w15:userId="smk"/>
  </w15:person>
  <w15:person w15:author="bwd">
    <w15:presenceInfo w15:providerId="None" w15:userId="bw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F50B3E"/>
    <w:rsid w:val="000740A6"/>
    <w:rsid w:val="00092199"/>
    <w:rsid w:val="000C70AE"/>
    <w:rsid w:val="000E40C5"/>
    <w:rsid w:val="00173ED1"/>
    <w:rsid w:val="00196341"/>
    <w:rsid w:val="001B76E7"/>
    <w:rsid w:val="001E5ACD"/>
    <w:rsid w:val="00240F5E"/>
    <w:rsid w:val="002515A0"/>
    <w:rsid w:val="002A25CD"/>
    <w:rsid w:val="00300F79"/>
    <w:rsid w:val="00322A54"/>
    <w:rsid w:val="003D07C3"/>
    <w:rsid w:val="003E4B0C"/>
    <w:rsid w:val="004176DD"/>
    <w:rsid w:val="004B2BC2"/>
    <w:rsid w:val="00585860"/>
    <w:rsid w:val="00595CA2"/>
    <w:rsid w:val="0064205D"/>
    <w:rsid w:val="00695D53"/>
    <w:rsid w:val="006B480F"/>
    <w:rsid w:val="006B63B0"/>
    <w:rsid w:val="006C0BD8"/>
    <w:rsid w:val="0072160F"/>
    <w:rsid w:val="00745833"/>
    <w:rsid w:val="00762F91"/>
    <w:rsid w:val="007A342D"/>
    <w:rsid w:val="0086164E"/>
    <w:rsid w:val="0086647C"/>
    <w:rsid w:val="00870630"/>
    <w:rsid w:val="0089712C"/>
    <w:rsid w:val="008B45D3"/>
    <w:rsid w:val="00917030"/>
    <w:rsid w:val="00933C2F"/>
    <w:rsid w:val="00954363"/>
    <w:rsid w:val="00955F47"/>
    <w:rsid w:val="009A5E8A"/>
    <w:rsid w:val="009B4BA4"/>
    <w:rsid w:val="009D0569"/>
    <w:rsid w:val="009E2719"/>
    <w:rsid w:val="00A55AE7"/>
    <w:rsid w:val="00AC222F"/>
    <w:rsid w:val="00AD46F7"/>
    <w:rsid w:val="00AE1A60"/>
    <w:rsid w:val="00B23EC7"/>
    <w:rsid w:val="00BB001A"/>
    <w:rsid w:val="00BE575B"/>
    <w:rsid w:val="00BF0AEA"/>
    <w:rsid w:val="00C6308D"/>
    <w:rsid w:val="00C77F31"/>
    <w:rsid w:val="00CC1059"/>
    <w:rsid w:val="00CC41BE"/>
    <w:rsid w:val="00D12B61"/>
    <w:rsid w:val="00DB555E"/>
    <w:rsid w:val="00DB690E"/>
    <w:rsid w:val="00E776F3"/>
    <w:rsid w:val="00E95016"/>
    <w:rsid w:val="00ED0EB1"/>
    <w:rsid w:val="00ED3439"/>
    <w:rsid w:val="00F5568F"/>
    <w:rsid w:val="00FD7E64"/>
    <w:rsid w:val="00FF48B9"/>
    <w:rsid w:val="01AE6481"/>
    <w:rsid w:val="0458586A"/>
    <w:rsid w:val="0D96708B"/>
    <w:rsid w:val="11635C30"/>
    <w:rsid w:val="11A91D50"/>
    <w:rsid w:val="17A37631"/>
    <w:rsid w:val="1A080AB1"/>
    <w:rsid w:val="1BAE24AC"/>
    <w:rsid w:val="1CA91F84"/>
    <w:rsid w:val="2AA1151A"/>
    <w:rsid w:val="2F396932"/>
    <w:rsid w:val="33DE5BE2"/>
    <w:rsid w:val="388F4F68"/>
    <w:rsid w:val="3C372A4C"/>
    <w:rsid w:val="3C5362CA"/>
    <w:rsid w:val="3F76499C"/>
    <w:rsid w:val="481654B6"/>
    <w:rsid w:val="491657A3"/>
    <w:rsid w:val="4CF50B3E"/>
    <w:rsid w:val="4EA12CE5"/>
    <w:rsid w:val="540B6F69"/>
    <w:rsid w:val="56A632C1"/>
    <w:rsid w:val="573344E4"/>
    <w:rsid w:val="59D81E41"/>
    <w:rsid w:val="5CD45F38"/>
    <w:rsid w:val="5D453330"/>
    <w:rsid w:val="64640587"/>
    <w:rsid w:val="6B096B16"/>
    <w:rsid w:val="6B864409"/>
    <w:rsid w:val="7D56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5568F"/>
    <w:rPr>
      <w:sz w:val="18"/>
      <w:szCs w:val="18"/>
    </w:rPr>
  </w:style>
  <w:style w:type="character" w:customStyle="1" w:styleId="Char">
    <w:name w:val="批注框文本 Char"/>
    <w:basedOn w:val="a0"/>
    <w:link w:val="a3"/>
    <w:rsid w:val="00F5568F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0C70AE"/>
    <w:pPr>
      <w:ind w:firstLineChars="200" w:firstLine="420"/>
    </w:pPr>
  </w:style>
  <w:style w:type="character" w:styleId="a5">
    <w:name w:val="annotation reference"/>
    <w:basedOn w:val="a0"/>
    <w:rsid w:val="000C70AE"/>
    <w:rPr>
      <w:sz w:val="21"/>
      <w:szCs w:val="21"/>
    </w:rPr>
  </w:style>
  <w:style w:type="paragraph" w:styleId="a6">
    <w:name w:val="annotation text"/>
    <w:basedOn w:val="a"/>
    <w:link w:val="Char0"/>
    <w:rsid w:val="000C70AE"/>
    <w:pPr>
      <w:jc w:val="left"/>
    </w:pPr>
  </w:style>
  <w:style w:type="character" w:customStyle="1" w:styleId="Char0">
    <w:name w:val="批注文字 Char"/>
    <w:basedOn w:val="a0"/>
    <w:link w:val="a6"/>
    <w:rsid w:val="000C70AE"/>
    <w:rPr>
      <w:kern w:val="2"/>
      <w:sz w:val="21"/>
      <w:szCs w:val="24"/>
    </w:rPr>
  </w:style>
  <w:style w:type="paragraph" w:styleId="a7">
    <w:name w:val="annotation subject"/>
    <w:basedOn w:val="a6"/>
    <w:next w:val="a6"/>
    <w:link w:val="Char1"/>
    <w:rsid w:val="000C70AE"/>
    <w:rPr>
      <w:b/>
      <w:bCs/>
    </w:rPr>
  </w:style>
  <w:style w:type="character" w:customStyle="1" w:styleId="Char1">
    <w:name w:val="批注主题 Char"/>
    <w:basedOn w:val="Char0"/>
    <w:link w:val="a7"/>
    <w:rsid w:val="000C70AE"/>
    <w:rPr>
      <w:b/>
      <w:bCs/>
      <w:kern w:val="2"/>
      <w:sz w:val="21"/>
      <w:szCs w:val="24"/>
    </w:rPr>
  </w:style>
  <w:style w:type="paragraph" w:styleId="a8">
    <w:name w:val="header"/>
    <w:basedOn w:val="a"/>
    <w:link w:val="Char2"/>
    <w:rsid w:val="00E95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rsid w:val="00E95016"/>
    <w:rPr>
      <w:kern w:val="2"/>
      <w:sz w:val="18"/>
      <w:szCs w:val="18"/>
    </w:rPr>
  </w:style>
  <w:style w:type="paragraph" w:styleId="a9">
    <w:name w:val="footer"/>
    <w:basedOn w:val="a"/>
    <w:link w:val="Char3"/>
    <w:rsid w:val="00E95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rsid w:val="00E9501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5568F"/>
    <w:rPr>
      <w:sz w:val="18"/>
      <w:szCs w:val="18"/>
    </w:rPr>
  </w:style>
  <w:style w:type="character" w:customStyle="1" w:styleId="Char">
    <w:name w:val="批注框文本 Char"/>
    <w:basedOn w:val="a0"/>
    <w:link w:val="a3"/>
    <w:rsid w:val="00F5568F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0C70AE"/>
    <w:pPr>
      <w:ind w:firstLineChars="200" w:firstLine="420"/>
    </w:pPr>
  </w:style>
  <w:style w:type="character" w:styleId="a5">
    <w:name w:val="annotation reference"/>
    <w:basedOn w:val="a0"/>
    <w:rsid w:val="000C70AE"/>
    <w:rPr>
      <w:sz w:val="21"/>
      <w:szCs w:val="21"/>
    </w:rPr>
  </w:style>
  <w:style w:type="paragraph" w:styleId="a6">
    <w:name w:val="annotation text"/>
    <w:basedOn w:val="a"/>
    <w:link w:val="Char0"/>
    <w:rsid w:val="000C70AE"/>
    <w:pPr>
      <w:jc w:val="left"/>
    </w:pPr>
  </w:style>
  <w:style w:type="character" w:customStyle="1" w:styleId="Char0">
    <w:name w:val="批注文字 Char"/>
    <w:basedOn w:val="a0"/>
    <w:link w:val="a6"/>
    <w:rsid w:val="000C70AE"/>
    <w:rPr>
      <w:kern w:val="2"/>
      <w:sz w:val="21"/>
      <w:szCs w:val="24"/>
    </w:rPr>
  </w:style>
  <w:style w:type="paragraph" w:styleId="a7">
    <w:name w:val="annotation subject"/>
    <w:basedOn w:val="a6"/>
    <w:next w:val="a6"/>
    <w:link w:val="Char1"/>
    <w:rsid w:val="000C70AE"/>
    <w:rPr>
      <w:b/>
      <w:bCs/>
    </w:rPr>
  </w:style>
  <w:style w:type="character" w:customStyle="1" w:styleId="Char1">
    <w:name w:val="批注主题 Char"/>
    <w:basedOn w:val="Char0"/>
    <w:link w:val="a7"/>
    <w:rsid w:val="000C70AE"/>
    <w:rPr>
      <w:b/>
      <w:bCs/>
      <w:kern w:val="2"/>
      <w:sz w:val="21"/>
      <w:szCs w:val="24"/>
    </w:rPr>
  </w:style>
  <w:style w:type="paragraph" w:styleId="a8">
    <w:name w:val="header"/>
    <w:basedOn w:val="a"/>
    <w:link w:val="Char2"/>
    <w:rsid w:val="00E95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rsid w:val="00E95016"/>
    <w:rPr>
      <w:kern w:val="2"/>
      <w:sz w:val="18"/>
      <w:szCs w:val="18"/>
    </w:rPr>
  </w:style>
  <w:style w:type="paragraph" w:styleId="a9">
    <w:name w:val="footer"/>
    <w:basedOn w:val="a"/>
    <w:link w:val="Char3"/>
    <w:rsid w:val="00E95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rsid w:val="00E9501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97F850-1B44-492B-9740-85C43D563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5</Pages>
  <Words>389</Words>
  <Characters>2218</Characters>
  <Application>Microsoft Office Word</Application>
  <DocSecurity>0</DocSecurity>
  <Lines>18</Lines>
  <Paragraphs>5</Paragraphs>
  <ScaleCrop>false</ScaleCrop>
  <Company>China</Company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bwd</dc:creator>
  <cp:lastModifiedBy>jiang</cp:lastModifiedBy>
  <cp:revision>10</cp:revision>
  <dcterms:created xsi:type="dcterms:W3CDTF">2017-11-07T05:16:00Z</dcterms:created>
  <dcterms:modified xsi:type="dcterms:W3CDTF">2017-11-14T05:27:00Z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